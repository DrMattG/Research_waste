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66212" w14:textId="77777777" w:rsidR="00BC4F52" w:rsidRPr="006741AA" w:rsidRDefault="00197D7A">
      <w:pPr>
        <w:pStyle w:val="Title"/>
        <w:rPr>
          <w:lang w:val="en-GB"/>
        </w:rPr>
      </w:pPr>
      <w:r w:rsidRPr="006741AA">
        <w:rPr>
          <w:lang w:val="en-GB"/>
        </w:rPr>
        <w:t>Evidence synthesis for tackling research waste</w:t>
      </w:r>
    </w:p>
    <w:p w14:paraId="20DD46E6" w14:textId="77777777" w:rsidR="00BC4F52" w:rsidRPr="00C8421D" w:rsidRDefault="00197D7A">
      <w:pPr>
        <w:rPr>
          <w:lang w:val="nn-NO"/>
          <w:rPrChange w:id="0" w:author="Matthew Grainger" w:date="2020-01-27T15:41:00Z">
            <w:rPr>
              <w:lang w:val="en-GB"/>
            </w:rPr>
          </w:rPrChange>
        </w:rPr>
      </w:pPr>
      <w:r w:rsidRPr="00C8421D">
        <w:rPr>
          <w:lang w:val="nn-NO"/>
          <w:rPrChange w:id="1" w:author="Matthew Grainger" w:date="2020-01-27T15:41:00Z">
            <w:rPr>
              <w:lang w:val="en-GB"/>
            </w:rPr>
          </w:rPrChange>
        </w:rPr>
        <w:t>Matthew J. Grainger</w:t>
      </w:r>
      <w:r w:rsidRPr="00C8421D">
        <w:rPr>
          <w:vertAlign w:val="superscript"/>
          <w:lang w:val="nn-NO"/>
          <w:rPrChange w:id="2" w:author="Matthew Grainger" w:date="2020-01-27T15:41:00Z">
            <w:rPr>
              <w:vertAlign w:val="superscript"/>
              <w:lang w:val="en-GB"/>
            </w:rPr>
          </w:rPrChange>
        </w:rPr>
        <w:t>1</w:t>
      </w:r>
      <w:r w:rsidRPr="00C8421D">
        <w:rPr>
          <w:lang w:val="nn-NO"/>
          <w:rPrChange w:id="3" w:author="Matthew Grainger" w:date="2020-01-27T15:41:00Z">
            <w:rPr>
              <w:lang w:val="en-GB"/>
            </w:rPr>
          </w:rPrChange>
        </w:rPr>
        <w:t>*, Friederike C. Bolam</w:t>
      </w:r>
      <w:r w:rsidRPr="00C8421D">
        <w:rPr>
          <w:vertAlign w:val="superscript"/>
          <w:lang w:val="nn-NO"/>
          <w:rPrChange w:id="4" w:author="Matthew Grainger" w:date="2020-01-27T15:41:00Z">
            <w:rPr>
              <w:vertAlign w:val="superscript"/>
              <w:lang w:val="en-GB"/>
            </w:rPr>
          </w:rPrChange>
        </w:rPr>
        <w:t>2</w:t>
      </w:r>
      <w:r w:rsidRPr="00C8421D">
        <w:rPr>
          <w:lang w:val="nn-NO"/>
          <w:rPrChange w:id="5" w:author="Matthew Grainger" w:date="2020-01-27T15:41:00Z">
            <w:rPr>
              <w:lang w:val="en-GB"/>
            </w:rPr>
          </w:rPrChange>
        </w:rPr>
        <w:t>, Gavin B. Stewart</w:t>
      </w:r>
      <w:r w:rsidRPr="00C8421D">
        <w:rPr>
          <w:vertAlign w:val="superscript"/>
          <w:lang w:val="nn-NO"/>
          <w:rPrChange w:id="6" w:author="Matthew Grainger" w:date="2020-01-27T15:41:00Z">
            <w:rPr>
              <w:vertAlign w:val="superscript"/>
              <w:lang w:val="en-GB"/>
            </w:rPr>
          </w:rPrChange>
        </w:rPr>
        <w:t>2</w:t>
      </w:r>
      <w:r w:rsidRPr="00C8421D">
        <w:rPr>
          <w:lang w:val="nn-NO"/>
          <w:rPrChange w:id="7" w:author="Matthew Grainger" w:date="2020-01-27T15:41:00Z">
            <w:rPr>
              <w:lang w:val="en-GB"/>
            </w:rPr>
          </w:rPrChange>
        </w:rPr>
        <w:t>, Erlend B. Nilsen</w:t>
      </w:r>
      <w:r w:rsidRPr="00C8421D">
        <w:rPr>
          <w:vertAlign w:val="superscript"/>
          <w:lang w:val="nn-NO"/>
          <w:rPrChange w:id="8" w:author="Matthew Grainger" w:date="2020-01-27T15:41:00Z">
            <w:rPr>
              <w:vertAlign w:val="superscript"/>
              <w:lang w:val="en-GB"/>
            </w:rPr>
          </w:rPrChange>
        </w:rPr>
        <w:t>1</w:t>
      </w:r>
    </w:p>
    <w:p w14:paraId="63F5B0C8" w14:textId="77777777" w:rsidR="00BC4F52" w:rsidRPr="00C8421D" w:rsidRDefault="00BC4F52">
      <w:pPr>
        <w:rPr>
          <w:lang w:val="nn-NO"/>
          <w:rPrChange w:id="9" w:author="Matthew Grainger" w:date="2020-01-27T15:41:00Z">
            <w:rPr>
              <w:lang w:val="en-GB"/>
            </w:rPr>
          </w:rPrChange>
        </w:rPr>
      </w:pPr>
    </w:p>
    <w:p w14:paraId="638BD094" w14:textId="77777777" w:rsidR="00BC4F52" w:rsidRPr="00C8421D" w:rsidRDefault="00197D7A">
      <w:pPr>
        <w:rPr>
          <w:lang w:val="nn-NO"/>
          <w:rPrChange w:id="10" w:author="Matthew Grainger" w:date="2020-01-27T15:41:00Z">
            <w:rPr>
              <w:lang w:val="en-GB"/>
            </w:rPr>
          </w:rPrChange>
        </w:rPr>
      </w:pPr>
      <w:r w:rsidRPr="00C8421D">
        <w:rPr>
          <w:vertAlign w:val="superscript"/>
          <w:lang w:val="nn-NO"/>
          <w:rPrChange w:id="11" w:author="Matthew Grainger" w:date="2020-01-27T15:41:00Z">
            <w:rPr>
              <w:vertAlign w:val="superscript"/>
              <w:lang w:val="en-GB"/>
            </w:rPr>
          </w:rPrChange>
        </w:rPr>
        <w:t>1</w:t>
      </w:r>
      <w:r w:rsidRPr="00C8421D">
        <w:rPr>
          <w:lang w:val="nn-NO"/>
          <w:rPrChange w:id="12" w:author="Matthew Grainger" w:date="2020-01-27T15:41:00Z">
            <w:rPr>
              <w:lang w:val="en-GB"/>
            </w:rPr>
          </w:rPrChange>
        </w:rPr>
        <w:t xml:space="preserve">Norwegian Institute for Nature Research, P.O. Box 5685 </w:t>
      </w:r>
      <w:proofErr w:type="spellStart"/>
      <w:r w:rsidRPr="00C8421D">
        <w:rPr>
          <w:lang w:val="nn-NO"/>
          <w:rPrChange w:id="13" w:author="Matthew Grainger" w:date="2020-01-27T15:41:00Z">
            <w:rPr>
              <w:lang w:val="en-GB"/>
            </w:rPr>
          </w:rPrChange>
        </w:rPr>
        <w:t>Torgarden</w:t>
      </w:r>
      <w:proofErr w:type="spellEnd"/>
      <w:r w:rsidRPr="00C8421D">
        <w:rPr>
          <w:lang w:val="nn-NO"/>
          <w:rPrChange w:id="14" w:author="Matthew Grainger" w:date="2020-01-27T15:41:00Z">
            <w:rPr>
              <w:lang w:val="en-GB"/>
            </w:rPr>
          </w:rPrChange>
        </w:rPr>
        <w:t>, 7485, Trondheim, Norway</w:t>
      </w:r>
    </w:p>
    <w:p w14:paraId="05CDBB80" w14:textId="77777777" w:rsidR="00BC4F52" w:rsidRPr="00C8421D" w:rsidRDefault="00BC4F52">
      <w:pPr>
        <w:rPr>
          <w:lang w:val="nn-NO"/>
          <w:rPrChange w:id="15" w:author="Matthew Grainger" w:date="2020-01-27T15:41:00Z">
            <w:rPr>
              <w:lang w:val="en-GB"/>
            </w:rPr>
          </w:rPrChange>
        </w:rPr>
      </w:pPr>
    </w:p>
    <w:p w14:paraId="409EC909" w14:textId="77777777" w:rsidR="00BC4F52" w:rsidRPr="006741AA" w:rsidRDefault="00197D7A">
      <w:pPr>
        <w:rPr>
          <w:lang w:val="en-GB"/>
        </w:rPr>
      </w:pPr>
      <w:r w:rsidRPr="006741AA">
        <w:rPr>
          <w:vertAlign w:val="superscript"/>
          <w:lang w:val="en-GB"/>
        </w:rPr>
        <w:t>2</w:t>
      </w:r>
      <w:r w:rsidRPr="006741AA">
        <w:rPr>
          <w:lang w:val="en-GB"/>
        </w:rPr>
        <w:t>Modelling Evidence and Policy Research Group, School of Natural and Environmental Sciences, Ridley Building 2, Claremont Road, Newcastle upon Tyne NE1 7RU, UK</w:t>
      </w:r>
    </w:p>
    <w:p w14:paraId="26932634" w14:textId="77777777" w:rsidR="00BC4F52" w:rsidRPr="006741AA" w:rsidRDefault="00BC4F52">
      <w:pPr>
        <w:rPr>
          <w:lang w:val="en-GB"/>
        </w:rPr>
      </w:pPr>
    </w:p>
    <w:p w14:paraId="762D5AC0" w14:textId="77777777" w:rsidR="00BC4F52" w:rsidRPr="006741AA" w:rsidRDefault="00197D7A">
      <w:pPr>
        <w:rPr>
          <w:lang w:val="en-GB"/>
        </w:rPr>
      </w:pPr>
      <w:r w:rsidRPr="006741AA">
        <w:rPr>
          <w:lang w:val="en-GB"/>
        </w:rPr>
        <w:t>*corresponding author: matthew.grainger@nina.no</w:t>
      </w:r>
    </w:p>
    <w:p w14:paraId="44FF6AFD" w14:textId="77777777" w:rsidR="00BC4F52" w:rsidRPr="006741AA" w:rsidRDefault="00197D7A">
      <w:pPr>
        <w:spacing w:before="240"/>
        <w:jc w:val="both"/>
        <w:rPr>
          <w:b/>
          <w:i/>
          <w:lang w:val="en-GB"/>
        </w:rPr>
      </w:pPr>
      <w:r w:rsidRPr="006741AA">
        <w:rPr>
          <w:b/>
          <w:i/>
          <w:lang w:val="en-GB"/>
        </w:rPr>
        <w:t xml:space="preserve">There is an </w:t>
      </w:r>
      <w:ins w:id="16" w:author="Matthew Grainger" w:date="2020-01-27T15:41:00Z">
        <w:r w:rsidR="00B4091D">
          <w:rPr>
            <w:b/>
            <w:i/>
            <w:lang w:val="en-GB"/>
          </w:rPr>
          <w:t>immediate</w:t>
        </w:r>
      </w:ins>
      <w:del w:id="17" w:author="Matthew Grainger" w:date="2020-01-27T15:41:00Z">
        <w:r w:rsidRPr="006741AA">
          <w:rPr>
            <w:b/>
            <w:i/>
            <w:lang w:val="en-GB"/>
          </w:rPr>
          <w:delText>urgent</w:delText>
        </w:r>
      </w:del>
      <w:r w:rsidRPr="006741AA">
        <w:rPr>
          <w:b/>
          <w:i/>
          <w:lang w:val="en-GB"/>
        </w:rPr>
        <w:t xml:space="preserve"> need for a change in research workflows so that pre-existing knowledge is better uti</w:t>
      </w:r>
      <w:bookmarkStart w:id="18" w:name="_GoBack"/>
      <w:bookmarkEnd w:id="18"/>
      <w:r w:rsidRPr="006741AA">
        <w:rPr>
          <w:b/>
          <w:i/>
          <w:lang w:val="en-GB"/>
        </w:rPr>
        <w:t>lised in designing new research. A formal assessment of the accumulated knowledge prior to research approval would reduce the waste of already limited resources caused by asking low priority questions.</w:t>
      </w:r>
    </w:p>
    <w:p w14:paraId="3402D620" w14:textId="77777777" w:rsidR="000149CF" w:rsidRDefault="000149CF" w:rsidP="000149CF">
      <w:pPr>
        <w:rPr>
          <w:ins w:id="19" w:author="Matthew Grainger" w:date="2020-01-27T15:41:00Z"/>
        </w:rPr>
      </w:pPr>
    </w:p>
    <w:p w14:paraId="15B853D7" w14:textId="77777777" w:rsidR="00BC4F52" w:rsidRPr="006741AA" w:rsidRDefault="00197D7A">
      <w:pPr>
        <w:spacing w:before="240"/>
        <w:jc w:val="both"/>
        <w:rPr>
          <w:lang w:val="en-GB"/>
        </w:rPr>
      </w:pPr>
      <w:r>
        <w:rPr>
          <w:rPrChange w:id="20" w:author="Matthew Grainger" w:date="2020-01-27T15:41:00Z">
            <w:rPr>
              <w:lang w:val="en-GB"/>
            </w:rPr>
          </w:rPrChange>
        </w:rPr>
        <w:t xml:space="preserve">“Research waste” is </w:t>
      </w:r>
      <w:ins w:id="21" w:author="Matthew Grainger" w:date="2020-01-27T15:41:00Z">
        <w:r w:rsidR="000149CF">
          <w:t>defined as research</w:t>
        </w:r>
      </w:ins>
      <w:del w:id="22" w:author="Matthew Grainger" w:date="2020-01-27T15:41:00Z">
        <w:r w:rsidRPr="006741AA">
          <w:rPr>
            <w:lang w:val="en-GB"/>
          </w:rPr>
          <w:delText>a well-established concept in medical research</w:delText>
        </w:r>
        <w:r w:rsidRPr="006741AA">
          <w:rPr>
            <w:vertAlign w:val="superscript"/>
            <w:lang w:val="en-GB"/>
          </w:rPr>
          <w:delText>1</w:delText>
        </w:r>
        <w:r w:rsidRPr="006741AA">
          <w:rPr>
            <w:lang w:val="en-GB"/>
          </w:rPr>
          <w:delText>. Research is wasted when its</w:delText>
        </w:r>
      </w:del>
      <w:r>
        <w:rPr>
          <w:rPrChange w:id="23" w:author="Matthew Grainger" w:date="2020-01-27T15:41:00Z">
            <w:rPr>
              <w:lang w:val="en-GB"/>
            </w:rPr>
          </w:rPrChange>
        </w:rPr>
        <w:t xml:space="preserve"> outcomes </w:t>
      </w:r>
      <w:ins w:id="24" w:author="Matthew Grainger" w:date="2020-01-27T15:41:00Z">
        <w:r w:rsidR="000149CF">
          <w:t>with no societal benefits</w:t>
        </w:r>
        <w:r w:rsidR="00B4091D" w:rsidRPr="00B4091D">
          <w:rPr>
            <w:vertAlign w:val="superscript"/>
            <w:lang w:val="en-GB"/>
          </w:rPr>
          <w:t xml:space="preserve"> </w:t>
        </w:r>
        <w:r w:rsidR="00B4091D" w:rsidRPr="006741AA">
          <w:rPr>
            <w:vertAlign w:val="superscript"/>
            <w:lang w:val="en-GB"/>
          </w:rPr>
          <w:t>1</w:t>
        </w:r>
        <w:r w:rsidR="00B4091D">
          <w:t xml:space="preserve"> . </w:t>
        </w:r>
        <w:r w:rsidR="000149CF">
          <w:rPr>
            <w:lang w:val="en-GB"/>
          </w:rPr>
          <w:t xml:space="preserve">This occurs when </w:t>
        </w:r>
      </w:ins>
      <w:del w:id="25" w:author="Matthew Grainger" w:date="2020-01-27T15:41:00Z">
        <w:r w:rsidRPr="006741AA">
          <w:rPr>
            <w:lang w:val="en-GB"/>
          </w:rPr>
          <w:delText xml:space="preserve">cannot be used for </w:delText>
        </w:r>
      </w:del>
      <w:r w:rsidRPr="006741AA">
        <w:rPr>
          <w:lang w:val="en-GB"/>
        </w:rPr>
        <w:t xml:space="preserve">the </w:t>
      </w:r>
      <w:ins w:id="26" w:author="Matthew Grainger" w:date="2020-01-27T15:41:00Z">
        <w:r w:rsidR="000149CF">
          <w:rPr>
            <w:lang w:val="en-GB"/>
          </w:rPr>
          <w:t>knowledge generated is either not innovative and novel, when it is not applicable to real-world situations, or when</w:t>
        </w:r>
      </w:ins>
      <w:del w:id="27" w:author="Matthew Grainger" w:date="2020-01-27T15:41:00Z">
        <w:r w:rsidRPr="006741AA">
          <w:rPr>
            <w:lang w:val="en-GB"/>
          </w:rPr>
          <w:delText>benefit of society</w:delText>
        </w:r>
        <w:r w:rsidRPr="006741AA">
          <w:rPr>
            <w:vertAlign w:val="superscript"/>
            <w:lang w:val="en-GB"/>
          </w:rPr>
          <w:delText>2</w:delText>
        </w:r>
        <w:r w:rsidRPr="006741AA">
          <w:rPr>
            <w:lang w:val="en-GB"/>
          </w:rPr>
          <w:delText>, for</w:delText>
        </w:r>
      </w:del>
      <w:r w:rsidRPr="006741AA">
        <w:rPr>
          <w:lang w:val="en-GB"/>
        </w:rPr>
        <w:t xml:space="preserve"> the </w:t>
      </w:r>
      <w:ins w:id="28" w:author="Matthew Grainger" w:date="2020-01-27T15:41:00Z">
        <w:r w:rsidR="000149CF">
          <w:rPr>
            <w:lang w:val="en-GB"/>
          </w:rPr>
          <w:t xml:space="preserve">research effort itself does not have societal impact (e.g. </w:t>
        </w:r>
      </w:ins>
      <w:del w:id="29" w:author="Matthew Grainger" w:date="2020-01-27T15:41:00Z">
        <w:r w:rsidRPr="006741AA">
          <w:rPr>
            <w:lang w:val="en-GB"/>
          </w:rPr>
          <w:delText xml:space="preserve">benefit of </w:delText>
        </w:r>
      </w:del>
      <w:r w:rsidRPr="006741AA">
        <w:rPr>
          <w:lang w:val="en-GB"/>
        </w:rPr>
        <w:t xml:space="preserve">training students or </w:t>
      </w:r>
      <w:del w:id="30" w:author="Matthew Grainger" w:date="2020-01-27T15:41:00Z">
        <w:r w:rsidRPr="006741AA">
          <w:rPr>
            <w:lang w:val="en-GB"/>
          </w:rPr>
          <w:delText xml:space="preserve">the benefit of </w:delText>
        </w:r>
      </w:del>
      <w:r w:rsidRPr="006741AA">
        <w:rPr>
          <w:lang w:val="en-GB"/>
        </w:rPr>
        <w:t>engaging stakeholders</w:t>
      </w:r>
      <w:ins w:id="31" w:author="Matthew Grainger" w:date="2020-01-27T15:41:00Z">
        <w:r w:rsidR="000149CF">
          <w:rPr>
            <w:lang w:val="en-GB"/>
          </w:rPr>
          <w:t>).</w:t>
        </w:r>
      </w:ins>
      <w:del w:id="32" w:author="Matthew Grainger" w:date="2020-01-27T15:41:00Z">
        <w:r w:rsidRPr="006741AA">
          <w:rPr>
            <w:lang w:val="en-GB"/>
          </w:rPr>
          <w:delText>, for example because no new knowledge is gained or the knowledge gained cannot be applied.</w:delText>
        </w:r>
      </w:del>
      <w:r w:rsidRPr="006741AA">
        <w:rPr>
          <w:lang w:val="en-GB"/>
        </w:rPr>
        <w:t xml:space="preserve"> Waste can occur at any </w:t>
      </w:r>
      <w:ins w:id="33" w:author="Matthew Grainger" w:date="2020-01-27T15:41:00Z">
        <w:r w:rsidR="000149CF" w:rsidRPr="006741AA">
          <w:rPr>
            <w:lang w:val="en-GB"/>
          </w:rPr>
          <w:t>stage</w:t>
        </w:r>
      </w:ins>
      <w:del w:id="34" w:author="Matthew Grainger" w:date="2020-01-27T15:41:00Z">
        <w:r w:rsidRPr="006741AA">
          <w:rPr>
            <w:lang w:val="en-GB"/>
          </w:rPr>
          <w:delText>of the four stages</w:delText>
        </w:r>
      </w:del>
      <w:r w:rsidRPr="006741AA">
        <w:rPr>
          <w:lang w:val="en-GB"/>
        </w:rPr>
        <w:t xml:space="preserve"> of the research process</w:t>
      </w:r>
      <w:r w:rsidRPr="006741AA">
        <w:rPr>
          <w:vertAlign w:val="superscript"/>
          <w:lang w:val="en-GB"/>
        </w:rPr>
        <w:t>2</w:t>
      </w:r>
      <w:r w:rsidRPr="006741AA">
        <w:rPr>
          <w:lang w:val="en-GB"/>
        </w:rPr>
        <w:t xml:space="preserve">; question setting; methods; accessibility; and reporting (Table 1). In medicine, </w:t>
      </w:r>
      <w:ins w:id="35" w:author="Matthew Grainger" w:date="2020-01-27T15:41:00Z">
        <w:r w:rsidR="000149CF">
          <w:rPr>
            <w:lang w:val="en-GB"/>
          </w:rPr>
          <w:t xml:space="preserve">research waste is a well-established concept, and in 2009 </w:t>
        </w:r>
      </w:ins>
      <w:del w:id="36" w:author="Matthew Grainger" w:date="2020-01-27T15:41:00Z">
        <w:r w:rsidRPr="006741AA">
          <w:rPr>
            <w:lang w:val="en-GB"/>
          </w:rPr>
          <w:delText xml:space="preserve">global </w:delText>
        </w:r>
      </w:del>
      <w:r w:rsidRPr="006741AA">
        <w:rPr>
          <w:lang w:val="en-GB"/>
        </w:rPr>
        <w:t xml:space="preserve">research waste was estimated </w:t>
      </w:r>
      <w:del w:id="37" w:author="Matthew Grainger" w:date="2020-01-27T15:41:00Z">
        <w:r w:rsidRPr="006741AA">
          <w:rPr>
            <w:lang w:val="en-GB"/>
          </w:rPr>
          <w:delText xml:space="preserve">in 2009 </w:delText>
        </w:r>
      </w:del>
      <w:r w:rsidRPr="006741AA">
        <w:rPr>
          <w:lang w:val="en-GB"/>
        </w:rPr>
        <w:t>to cost US$85bn</w:t>
      </w:r>
      <w:r w:rsidRPr="006741AA">
        <w:rPr>
          <w:vertAlign w:val="superscript"/>
          <w:lang w:val="en-GB"/>
        </w:rPr>
        <w:t>2</w:t>
      </w:r>
      <w:r w:rsidRPr="006741AA">
        <w:rPr>
          <w:lang w:val="en-GB"/>
        </w:rPr>
        <w:t>, with few signs of improvement in the last decade</w:t>
      </w:r>
      <w:r w:rsidRPr="006741AA">
        <w:rPr>
          <w:vertAlign w:val="superscript"/>
          <w:lang w:val="en-GB"/>
        </w:rPr>
        <w:t>1</w:t>
      </w:r>
      <w:r w:rsidRPr="006741AA">
        <w:rPr>
          <w:lang w:val="en-GB"/>
        </w:rPr>
        <w:t>. There is little reason to believe that the situation is substantially different in ecology and conservation, although there are no field-wide formal assessments of research waste.</w:t>
      </w:r>
    </w:p>
    <w:p w14:paraId="5B75101B" w14:textId="77777777" w:rsidR="00BC4F52" w:rsidRPr="006741AA" w:rsidRDefault="00197D7A">
      <w:pPr>
        <w:spacing w:before="240"/>
        <w:jc w:val="both"/>
        <w:rPr>
          <w:lang w:val="en-GB"/>
        </w:rPr>
      </w:pPr>
      <w:r w:rsidRPr="006741AA">
        <w:rPr>
          <w:lang w:val="en-GB"/>
        </w:rPr>
        <w:t xml:space="preserve">Emerging topics are beginning to address some of the factors that result in wasted research efforts (Table 1). In particular, there is increased focus on methodological improvements in individual studies (e.g. </w:t>
      </w:r>
      <w:r w:rsidRPr="006741AA">
        <w:rPr>
          <w:vertAlign w:val="superscript"/>
          <w:lang w:val="en-GB"/>
        </w:rPr>
        <w:t>3,4</w:t>
      </w:r>
      <w:r w:rsidRPr="006741AA">
        <w:rPr>
          <w:lang w:val="en-GB"/>
        </w:rPr>
        <w:t>),  and on open science leading to improved accessibility and reporting</w:t>
      </w:r>
      <w:r w:rsidRPr="006741AA">
        <w:rPr>
          <w:vertAlign w:val="superscript"/>
          <w:lang w:val="en-GB"/>
        </w:rPr>
        <w:t>5</w:t>
      </w:r>
      <w:del w:id="38" w:author="Matthew Grainger" w:date="2020-01-27T15:41:00Z">
        <w:r w:rsidRPr="006741AA">
          <w:rPr>
            <w:vertAlign w:val="superscript"/>
            <w:lang w:val="en-GB"/>
          </w:rPr>
          <w:delText>,6</w:delText>
        </w:r>
      </w:del>
      <w:r w:rsidRPr="006741AA">
        <w:rPr>
          <w:lang w:val="en-GB"/>
        </w:rPr>
        <w:t>. Less formal effort is devoted to the question setting stage. Here we suggest that “Evidence Synthesis” should be considered an additional stage of research</w:t>
      </w:r>
      <w:r w:rsidRPr="006741AA">
        <w:rPr>
          <w:vertAlign w:val="superscript"/>
          <w:lang w:val="en-GB"/>
        </w:rPr>
        <w:t xml:space="preserve"> </w:t>
      </w:r>
      <w:r w:rsidRPr="006741AA">
        <w:rPr>
          <w:lang w:val="en-GB"/>
        </w:rPr>
        <w:t xml:space="preserve">(Table1, </w:t>
      </w:r>
      <w:ins w:id="39" w:author="Matthew Grainger" w:date="2020-01-27T15:41:00Z">
        <w:r w:rsidR="00A277AE">
          <w:rPr>
            <w:lang w:val="en-GB"/>
          </w:rPr>
          <w:t xml:space="preserve">Supplementary </w:t>
        </w:r>
      </w:ins>
      <w:r w:rsidRPr="006741AA">
        <w:rPr>
          <w:lang w:val="en-GB"/>
        </w:rPr>
        <w:t xml:space="preserve">Figure </w:t>
      </w:r>
      <w:ins w:id="40" w:author="Matthew Grainger" w:date="2020-01-27T15:41:00Z">
        <w:r w:rsidR="00A277AE">
          <w:rPr>
            <w:lang w:val="en-GB"/>
          </w:rPr>
          <w:t>1</w:t>
        </w:r>
        <w:r w:rsidRPr="00887D6F">
          <w:rPr>
            <w:lang w:val="en-GB"/>
          </w:rPr>
          <w:t>)</w:t>
        </w:r>
        <w:r w:rsidR="009F280E">
          <w:rPr>
            <w:lang w:val="en-GB"/>
          </w:rPr>
          <w:t xml:space="preserve"> </w:t>
        </w:r>
        <w:r w:rsidRPr="006741AA">
          <w:rPr>
            <w:lang w:val="en-GB"/>
          </w:rPr>
          <w:t xml:space="preserve"> </w:t>
        </w:r>
        <w:r w:rsidR="0073752D">
          <w:rPr>
            <w:lang w:val="en-GB"/>
          </w:rPr>
          <w:t>which closes</w:t>
        </w:r>
      </w:ins>
      <w:del w:id="41" w:author="Matthew Grainger" w:date="2020-01-27T15:41:00Z">
        <w:r w:rsidRPr="006741AA">
          <w:rPr>
            <w:lang w:val="en-GB"/>
          </w:rPr>
          <w:delText>S1). Evidence synthesis methods close</w:delText>
        </w:r>
      </w:del>
      <w:r w:rsidRPr="006741AA">
        <w:rPr>
          <w:lang w:val="en-GB"/>
        </w:rPr>
        <w:t xml:space="preserve"> the</w:t>
      </w:r>
      <w:ins w:id="42" w:author="Matthew Grainger" w:date="2020-01-27T15:41:00Z">
        <w:r w:rsidR="0073752D">
          <w:rPr>
            <w:lang w:val="en-GB"/>
          </w:rPr>
          <w:t xml:space="preserve"> </w:t>
        </w:r>
      </w:ins>
      <w:r w:rsidRPr="006741AA">
        <w:rPr>
          <w:lang w:val="en-GB"/>
        </w:rPr>
        <w:t xml:space="preserve"> research process into a loop, </w:t>
      </w:r>
      <w:ins w:id="43" w:author="Matthew Grainger" w:date="2020-01-27T15:41:00Z">
        <w:r w:rsidRPr="006741AA">
          <w:rPr>
            <w:lang w:val="en-GB"/>
          </w:rPr>
          <w:t xml:space="preserve"> </w:t>
        </w:r>
        <w:r w:rsidR="0073752D">
          <w:rPr>
            <w:lang w:val="en-GB"/>
          </w:rPr>
          <w:t>leading to</w:t>
        </w:r>
      </w:ins>
      <w:del w:id="44" w:author="Matthew Grainger" w:date="2020-01-27T15:41:00Z">
        <w:r w:rsidRPr="006741AA">
          <w:rPr>
            <w:lang w:val="en-GB"/>
          </w:rPr>
          <w:delText>and will have</w:delText>
        </w:r>
      </w:del>
      <w:r w:rsidRPr="006741AA">
        <w:rPr>
          <w:lang w:val="en-GB"/>
        </w:rPr>
        <w:t xml:space="preserve"> additional benefits in terms of reducing research waste at the question setting stage. </w:t>
      </w:r>
      <w:ins w:id="45" w:author="Matthew Grainger" w:date="2020-01-27T15:41:00Z">
        <w:r w:rsidR="007D28F5">
          <w:rPr>
            <w:lang w:val="en-GB"/>
          </w:rPr>
          <w:t xml:space="preserve"> </w:t>
        </w:r>
      </w:ins>
    </w:p>
    <w:p w14:paraId="34F7D412" w14:textId="77777777" w:rsidR="00BC4F52" w:rsidRPr="006741AA" w:rsidRDefault="00197D7A">
      <w:pPr>
        <w:spacing w:before="240"/>
        <w:jc w:val="both"/>
        <w:rPr>
          <w:b/>
          <w:i/>
          <w:lang w:val="en-GB"/>
        </w:rPr>
      </w:pPr>
      <w:r w:rsidRPr="006741AA">
        <w:rPr>
          <w:b/>
          <w:i/>
          <w:lang w:val="en-GB"/>
        </w:rPr>
        <w:t>Reducing waste in question setting</w:t>
      </w:r>
    </w:p>
    <w:p w14:paraId="228F7E79" w14:textId="77777777" w:rsidR="00BC4F52" w:rsidRPr="006741AA" w:rsidRDefault="00197D7A">
      <w:pPr>
        <w:spacing w:before="240"/>
        <w:jc w:val="both"/>
        <w:rPr>
          <w:lang w:val="en-GB"/>
        </w:rPr>
      </w:pPr>
      <w:r w:rsidRPr="006741AA">
        <w:rPr>
          <w:lang w:val="en-GB"/>
        </w:rPr>
        <w:lastRenderedPageBreak/>
        <w:t xml:space="preserve">There are two related areas where research waste can be reduced by taking into account the existing body of evidence </w:t>
      </w:r>
      <w:ins w:id="46" w:author="Matthew Grainger" w:date="2020-01-27T15:41:00Z">
        <w:r w:rsidR="009F280E">
          <w:rPr>
            <w:lang w:val="en-GB"/>
          </w:rPr>
          <w:t>through</w:t>
        </w:r>
      </w:ins>
      <w:del w:id="47" w:author="Matthew Grainger" w:date="2020-01-27T15:41:00Z">
        <w:r w:rsidRPr="006741AA">
          <w:rPr>
            <w:lang w:val="en-GB"/>
          </w:rPr>
          <w:delText>by applying</w:delText>
        </w:r>
      </w:del>
      <w:r w:rsidRPr="006741AA">
        <w:rPr>
          <w:lang w:val="en-GB"/>
        </w:rPr>
        <w:t xml:space="preserve"> evidence synthesis methods.</w:t>
      </w:r>
    </w:p>
    <w:p w14:paraId="75F3A9D1" w14:textId="77777777" w:rsidR="00BC4F52" w:rsidRPr="006741AA" w:rsidRDefault="00197D7A">
      <w:pPr>
        <w:spacing w:before="240"/>
        <w:jc w:val="both"/>
        <w:rPr>
          <w:i/>
          <w:lang w:val="en-GB"/>
        </w:rPr>
      </w:pPr>
      <w:r w:rsidRPr="006741AA">
        <w:rPr>
          <w:i/>
          <w:lang w:val="en-GB"/>
        </w:rPr>
        <w:t>Low priority questions</w:t>
      </w:r>
    </w:p>
    <w:p w14:paraId="1FC6AA2B" w14:textId="77777777" w:rsidR="00BC4F52" w:rsidRPr="006741AA" w:rsidRDefault="00197D7A">
      <w:pPr>
        <w:spacing w:before="240"/>
        <w:jc w:val="both"/>
        <w:rPr>
          <w:lang w:val="en-GB"/>
        </w:rPr>
      </w:pPr>
      <w:r w:rsidRPr="006741AA">
        <w:rPr>
          <w:lang w:val="en-GB"/>
        </w:rPr>
        <w:t>New studies may ask low priority questions - those that are irrelevant to stakeholders. The remedy to this is to include stakeholders in the research commissioning process</w:t>
      </w:r>
      <w:r w:rsidRPr="006741AA">
        <w:rPr>
          <w:vertAlign w:val="superscript"/>
          <w:lang w:val="en-GB"/>
        </w:rPr>
        <w:t>2</w:t>
      </w:r>
      <w:r w:rsidRPr="006741AA">
        <w:rPr>
          <w:lang w:val="en-GB"/>
        </w:rPr>
        <w:t xml:space="preserve">. Evidence synthesis, or horizon scanning for novel problems, should be used to provide evidence to practitioners, researchers and other stakeholders so that they can identify research gaps that are important to them and to develop future </w:t>
      </w:r>
      <w:ins w:id="48" w:author="Matthew Grainger" w:date="2020-01-27T15:41:00Z">
        <w:r w:rsidR="00022341" w:rsidRPr="006741AA">
          <w:rPr>
            <w:lang w:val="en-GB"/>
          </w:rPr>
          <w:t>questions</w:t>
        </w:r>
        <w:r w:rsidR="00022341">
          <w:rPr>
            <w:vertAlign w:val="superscript"/>
            <w:lang w:val="en-GB"/>
          </w:rPr>
          <w:t>6</w:t>
        </w:r>
      </w:ins>
      <w:del w:id="49" w:author="Matthew Grainger" w:date="2020-01-27T15:41:00Z">
        <w:r w:rsidRPr="006741AA">
          <w:rPr>
            <w:lang w:val="en-GB"/>
          </w:rPr>
          <w:delText>questions</w:delText>
        </w:r>
        <w:r w:rsidRPr="006741AA">
          <w:rPr>
            <w:vertAlign w:val="superscript"/>
            <w:lang w:val="en-GB"/>
          </w:rPr>
          <w:delText>7</w:delText>
        </w:r>
      </w:del>
      <w:r w:rsidRPr="006741AA">
        <w:rPr>
          <w:lang w:val="en-GB"/>
        </w:rPr>
        <w:t xml:space="preserve">. </w:t>
      </w:r>
    </w:p>
    <w:p w14:paraId="237AF52F" w14:textId="77777777" w:rsidR="00BC4F52" w:rsidRPr="006741AA" w:rsidRDefault="00197D7A">
      <w:pPr>
        <w:spacing w:before="240"/>
        <w:jc w:val="both"/>
        <w:rPr>
          <w:i/>
          <w:lang w:val="en-GB"/>
        </w:rPr>
      </w:pPr>
      <w:r w:rsidRPr="006741AA">
        <w:rPr>
          <w:i/>
          <w:lang w:val="en-GB"/>
        </w:rPr>
        <w:t>The answer is already known with certainty</w:t>
      </w:r>
    </w:p>
    <w:p w14:paraId="3F1CE371" w14:textId="77777777" w:rsidR="00BC4F52" w:rsidRPr="006741AA" w:rsidRDefault="00197D7A">
      <w:pPr>
        <w:spacing w:before="240"/>
        <w:jc w:val="both"/>
        <w:rPr>
          <w:lang w:val="en-GB"/>
        </w:rPr>
      </w:pPr>
      <w:r w:rsidRPr="006741AA">
        <w:rPr>
          <w:lang w:val="en-GB"/>
        </w:rPr>
        <w:t xml:space="preserve">If a topic has been sufficiently addressed in the existing literature we might already know the outcome with high certainty. Further studies that fail to leverage this existing knowledge are at </w:t>
      </w:r>
      <w:del w:id="50" w:author="Matthew Grainger" w:date="2020-01-27T15:41:00Z">
        <w:r w:rsidRPr="006741AA">
          <w:rPr>
            <w:lang w:val="en-GB"/>
          </w:rPr>
          <w:delText xml:space="preserve">high </w:delText>
        </w:r>
      </w:del>
      <w:r w:rsidRPr="006741AA">
        <w:rPr>
          <w:lang w:val="en-GB"/>
        </w:rPr>
        <w:t xml:space="preserve">risk of wasting </w:t>
      </w:r>
      <w:del w:id="51" w:author="Matthew Grainger" w:date="2020-01-27T15:41:00Z">
        <w:r w:rsidRPr="006741AA">
          <w:rPr>
            <w:lang w:val="en-GB"/>
          </w:rPr>
          <w:delText xml:space="preserve">limited </w:delText>
        </w:r>
      </w:del>
      <w:r w:rsidRPr="006741AA">
        <w:rPr>
          <w:lang w:val="en-GB"/>
        </w:rPr>
        <w:t xml:space="preserve">research resources. There are a variety of tools available for research-funders and researchers to assess the state of knowledge on the topic of interest. For example, systematic maps (also known as Evidence gap maps or Evidence maps), were designed to give an overview of the available evidence on a broad </w:t>
      </w:r>
      <w:ins w:id="52" w:author="Matthew Grainger" w:date="2020-01-27T15:41:00Z">
        <w:r w:rsidR="00022341" w:rsidRPr="006741AA">
          <w:rPr>
            <w:lang w:val="en-GB"/>
          </w:rPr>
          <w:t>topic</w:t>
        </w:r>
        <w:r w:rsidR="00022341">
          <w:rPr>
            <w:vertAlign w:val="superscript"/>
            <w:lang w:val="en-GB"/>
          </w:rPr>
          <w:t>7</w:t>
        </w:r>
      </w:ins>
      <w:del w:id="53" w:author="Matthew Grainger" w:date="2020-01-27T15:41:00Z">
        <w:r w:rsidRPr="006741AA">
          <w:rPr>
            <w:lang w:val="en-GB"/>
          </w:rPr>
          <w:delText>topic</w:delText>
        </w:r>
        <w:r w:rsidRPr="006741AA">
          <w:rPr>
            <w:vertAlign w:val="superscript"/>
            <w:lang w:val="en-GB"/>
          </w:rPr>
          <w:delText>8</w:delText>
        </w:r>
      </w:del>
      <w:r w:rsidRPr="006741AA">
        <w:rPr>
          <w:lang w:val="en-GB"/>
        </w:rPr>
        <w:t xml:space="preserve">. They can highlight where there is enough available evidence for a systematic review or where primary research is required </w:t>
      </w:r>
      <w:ins w:id="54" w:author="Matthew Grainger" w:date="2020-01-27T15:41:00Z">
        <w:r w:rsidR="00E071C3">
          <w:rPr>
            <w:lang w:val="en-GB"/>
          </w:rPr>
          <w:t>due to</w:t>
        </w:r>
        <w:r w:rsidRPr="006741AA">
          <w:rPr>
            <w:lang w:val="en-GB"/>
          </w:rPr>
          <w:t xml:space="preserve"> </w:t>
        </w:r>
      </w:ins>
      <w:del w:id="55" w:author="Matthew Grainger" w:date="2020-01-27T15:41:00Z">
        <w:r w:rsidRPr="006741AA">
          <w:rPr>
            <w:lang w:val="en-GB"/>
          </w:rPr>
          <w:delText xml:space="preserve">(i.e. there is </w:delText>
        </w:r>
      </w:del>
      <w:r w:rsidRPr="006741AA">
        <w:rPr>
          <w:lang w:val="en-GB"/>
        </w:rPr>
        <w:t>a lack of evidence</w:t>
      </w:r>
      <w:ins w:id="56" w:author="Matthew Grainger" w:date="2020-01-27T15:41:00Z">
        <w:r w:rsidRPr="006741AA">
          <w:rPr>
            <w:lang w:val="en-GB"/>
          </w:rPr>
          <w:t>.</w:t>
        </w:r>
      </w:ins>
      <w:del w:id="57" w:author="Matthew Grainger" w:date="2020-01-27T15:41:00Z">
        <w:r w:rsidRPr="006741AA">
          <w:rPr>
            <w:lang w:val="en-GB"/>
          </w:rPr>
          <w:delText>).</w:delText>
        </w:r>
      </w:del>
      <w:r w:rsidRPr="006741AA">
        <w:rPr>
          <w:lang w:val="en-GB"/>
        </w:rPr>
        <w:t xml:space="preserve"> However, users of systematic maps should be aware that the number of papers available on a topic does not equate to the strength of evidence which should be formally examined before making conclusions about </w:t>
      </w:r>
      <w:ins w:id="58" w:author="Matthew Grainger" w:date="2020-01-27T15:41:00Z">
        <w:r w:rsidR="00E071C3">
          <w:rPr>
            <w:lang w:val="en-GB"/>
          </w:rPr>
          <w:t>the adequacy of</w:t>
        </w:r>
        <w:r w:rsidRPr="006741AA">
          <w:rPr>
            <w:lang w:val="en-GB"/>
          </w:rPr>
          <w:t xml:space="preserve"> </w:t>
        </w:r>
        <w:r w:rsidR="00022341" w:rsidRPr="006741AA">
          <w:rPr>
            <w:lang w:val="en-GB"/>
          </w:rPr>
          <w:t>evidence</w:t>
        </w:r>
        <w:r w:rsidR="00022341">
          <w:rPr>
            <w:vertAlign w:val="superscript"/>
            <w:lang w:val="en-GB"/>
          </w:rPr>
          <w:t>8</w:t>
        </w:r>
        <w:r w:rsidRPr="006741AA">
          <w:rPr>
            <w:highlight w:val="white"/>
            <w:lang w:val="en-GB"/>
          </w:rPr>
          <w:t>.</w:t>
        </w:r>
      </w:ins>
      <w:del w:id="59" w:author="Matthew Grainger" w:date="2020-01-27T15:41:00Z">
        <w:r w:rsidRPr="006741AA">
          <w:rPr>
            <w:lang w:val="en-GB"/>
          </w:rPr>
          <w:delText>if sufficient evidence is available</w:delText>
        </w:r>
        <w:r w:rsidRPr="006741AA">
          <w:rPr>
            <w:vertAlign w:val="superscript"/>
            <w:lang w:val="en-GB"/>
          </w:rPr>
          <w:delText>9</w:delText>
        </w:r>
        <w:r w:rsidRPr="006741AA">
          <w:rPr>
            <w:highlight w:val="white"/>
            <w:lang w:val="en-GB"/>
          </w:rPr>
          <w:delText>.</w:delText>
        </w:r>
      </w:del>
      <w:r w:rsidRPr="006741AA">
        <w:rPr>
          <w:lang w:val="en-GB"/>
        </w:rPr>
        <w:t xml:space="preserve"> Systematic reviews can be used to synthesise knowledge about a narrow topic such as the evidence for the effectiveness of an intervention and can provide a statistical summary of the pooled effect size. The statistical combination of numerical data extracted from the evidence base during the process of a systematic review is known as meta-analysis. Meta-analysis is </w:t>
      </w:r>
      <w:ins w:id="60" w:author="Matthew Grainger" w:date="2020-01-27T15:41:00Z">
        <w:r w:rsidR="0073752D">
          <w:rPr>
            <w:lang w:val="en-GB"/>
          </w:rPr>
          <w:t>increasingly</w:t>
        </w:r>
      </w:ins>
      <w:del w:id="61" w:author="Matthew Grainger" w:date="2020-01-27T15:41:00Z">
        <w:r w:rsidRPr="006741AA">
          <w:rPr>
            <w:lang w:val="en-GB"/>
          </w:rPr>
          <w:delText>commonly</w:delText>
        </w:r>
      </w:del>
      <w:r w:rsidRPr="006741AA">
        <w:rPr>
          <w:lang w:val="en-GB"/>
        </w:rPr>
        <w:t xml:space="preserve"> used in conservation and </w:t>
      </w:r>
      <w:ins w:id="62" w:author="Matthew Grainger" w:date="2020-01-27T15:41:00Z">
        <w:r w:rsidR="00022341" w:rsidRPr="006741AA">
          <w:rPr>
            <w:lang w:val="en-GB"/>
          </w:rPr>
          <w:t>ecology</w:t>
        </w:r>
        <w:r w:rsidR="00022341">
          <w:rPr>
            <w:vertAlign w:val="superscript"/>
            <w:lang w:val="en-GB"/>
          </w:rPr>
          <w:t>5</w:t>
        </w:r>
      </w:ins>
      <w:del w:id="63" w:author="Matthew Grainger" w:date="2020-01-27T15:41:00Z">
        <w:r w:rsidRPr="006741AA">
          <w:rPr>
            <w:lang w:val="en-GB"/>
          </w:rPr>
          <w:delText>ecology</w:delText>
        </w:r>
        <w:r w:rsidRPr="006741AA">
          <w:rPr>
            <w:vertAlign w:val="superscript"/>
            <w:lang w:val="en-GB"/>
          </w:rPr>
          <w:delText>6</w:delText>
        </w:r>
      </w:del>
      <w:r w:rsidRPr="006741AA">
        <w:rPr>
          <w:lang w:val="en-GB"/>
        </w:rPr>
        <w:t xml:space="preserve"> providing an understanding of the magnitude of the known effect of an intervention across individual studies. These results can </w:t>
      </w:r>
      <w:del w:id="64" w:author="Matthew Grainger" w:date="2020-01-27T15:41:00Z">
        <w:r w:rsidRPr="006741AA">
          <w:rPr>
            <w:lang w:val="en-GB"/>
          </w:rPr>
          <w:delText xml:space="preserve">then </w:delText>
        </w:r>
      </w:del>
      <w:r w:rsidRPr="006741AA">
        <w:rPr>
          <w:lang w:val="en-GB"/>
        </w:rPr>
        <w:t xml:space="preserve">be used to identify what </w:t>
      </w:r>
      <w:del w:id="65" w:author="Matthew Grainger" w:date="2020-01-27T15:41:00Z">
        <w:r w:rsidRPr="006741AA">
          <w:rPr>
            <w:lang w:val="en-GB"/>
          </w:rPr>
          <w:delText xml:space="preserve">a </w:delText>
        </w:r>
      </w:del>
      <w:r w:rsidRPr="006741AA">
        <w:rPr>
          <w:lang w:val="en-GB"/>
        </w:rPr>
        <w:t xml:space="preserve">new research </w:t>
      </w:r>
      <w:del w:id="66" w:author="Matthew Grainger" w:date="2020-01-27T15:41:00Z">
        <w:r w:rsidRPr="006741AA">
          <w:rPr>
            <w:lang w:val="en-GB"/>
          </w:rPr>
          <w:delText xml:space="preserve">project </w:delText>
        </w:r>
      </w:del>
      <w:r w:rsidRPr="006741AA">
        <w:rPr>
          <w:lang w:val="en-GB"/>
        </w:rPr>
        <w:t xml:space="preserve">can add to the current evidence base. </w:t>
      </w:r>
      <w:ins w:id="67" w:author="Matthew Grainger" w:date="2020-01-27T15:41:00Z">
        <w:r w:rsidR="00BB32DE">
          <w:rPr>
            <w:lang w:val="en-GB"/>
          </w:rPr>
          <w:t xml:space="preserve">Although evidence synthesis can be time consuming (opensource tools for predicting the time investment e.g. </w:t>
        </w:r>
        <w:r w:rsidR="000B2030">
          <w:fldChar w:fldCharType="begin"/>
        </w:r>
        <w:r w:rsidR="000B2030">
          <w:instrText xml:space="preserve"> HYPERLINK "https://github.com/mjwestgate/PredicTER" </w:instrText>
        </w:r>
        <w:r w:rsidR="000B2030">
          <w:fldChar w:fldCharType="separate"/>
        </w:r>
        <w:r w:rsidR="00BB32DE" w:rsidRPr="00AD6CE7">
          <w:rPr>
            <w:rStyle w:val="Hyperlink"/>
            <w:lang w:val="en-GB"/>
          </w:rPr>
          <w:t>https://github.com/mjwestgate/PredicTER</w:t>
        </w:r>
        <w:r w:rsidR="000B2030">
          <w:rPr>
            <w:rStyle w:val="Hyperlink"/>
            <w:lang w:val="en-GB"/>
          </w:rPr>
          <w:fldChar w:fldCharType="end"/>
        </w:r>
        <w:r w:rsidR="00BB32DE">
          <w:rPr>
            <w:lang w:val="en-GB"/>
          </w:rPr>
          <w:t xml:space="preserve"> are available) the investment in time will facilitate less wasteful research.</w:t>
        </w:r>
      </w:ins>
    </w:p>
    <w:p w14:paraId="524E37F2" w14:textId="77777777" w:rsidR="00BC4F52" w:rsidRPr="006741AA" w:rsidRDefault="00197D7A">
      <w:pPr>
        <w:spacing w:before="240"/>
        <w:jc w:val="both"/>
        <w:rPr>
          <w:b/>
          <w:i/>
          <w:lang w:val="en-GB"/>
        </w:rPr>
      </w:pPr>
      <w:r w:rsidRPr="006741AA">
        <w:rPr>
          <w:b/>
          <w:i/>
          <w:lang w:val="en-GB"/>
        </w:rPr>
        <w:t>Identifying research waste with cumulative meta-analysis</w:t>
      </w:r>
    </w:p>
    <w:p w14:paraId="1DC52D36" w14:textId="77777777" w:rsidR="00BC4F52" w:rsidRPr="006741AA" w:rsidRDefault="00197D7A">
      <w:pPr>
        <w:spacing w:before="240"/>
        <w:jc w:val="both"/>
        <w:rPr>
          <w:del w:id="68" w:author="Matthew Grainger" w:date="2020-01-27T15:41:00Z"/>
          <w:lang w:val="en-GB"/>
        </w:rPr>
      </w:pPr>
      <w:r w:rsidRPr="006741AA">
        <w:rPr>
          <w:lang w:val="en-GB"/>
        </w:rPr>
        <w:t xml:space="preserve">In medicine, one additional tool used to quantify research waste is cumulative meta-analysis. A cumulative meta-analysis typically describes the accumulation of evidence (e.g., about the effectiveness of an intervention) across time, and available estimates are added to the analysis in chronological </w:t>
      </w:r>
      <w:ins w:id="69" w:author="Matthew Grainger" w:date="2020-01-27T15:41:00Z">
        <w:r w:rsidR="00022341" w:rsidRPr="006741AA">
          <w:rPr>
            <w:lang w:val="en-GB"/>
          </w:rPr>
          <w:t>order</w:t>
        </w:r>
        <w:r w:rsidR="00022341">
          <w:rPr>
            <w:vertAlign w:val="superscript"/>
            <w:lang w:val="en-GB"/>
          </w:rPr>
          <w:t>9</w:t>
        </w:r>
      </w:ins>
      <w:del w:id="70" w:author="Matthew Grainger" w:date="2020-01-27T15:41:00Z">
        <w:r w:rsidRPr="006741AA">
          <w:rPr>
            <w:lang w:val="en-GB"/>
          </w:rPr>
          <w:delText>order</w:delText>
        </w:r>
        <w:r w:rsidRPr="006741AA">
          <w:rPr>
            <w:vertAlign w:val="superscript"/>
            <w:lang w:val="en-GB"/>
          </w:rPr>
          <w:delText>10</w:delText>
        </w:r>
      </w:del>
      <w:r w:rsidRPr="006741AA">
        <w:rPr>
          <w:lang w:val="en-GB"/>
        </w:rPr>
        <w:t xml:space="preserve">. Using cumulative meta-analysis, </w:t>
      </w:r>
      <w:ins w:id="71" w:author="Matthew Grainger" w:date="2020-01-27T15:41:00Z">
        <w:r w:rsidR="00010C17">
          <w:rPr>
            <w:lang w:val="en-GB"/>
          </w:rPr>
          <w:t>one</w:t>
        </w:r>
      </w:ins>
      <w:del w:id="72" w:author="Matthew Grainger" w:date="2020-01-27T15:41:00Z">
        <w:r w:rsidRPr="006741AA">
          <w:rPr>
            <w:lang w:val="en-GB"/>
          </w:rPr>
          <w:delText>a researcher, funding agency or decision maker</w:delText>
        </w:r>
      </w:del>
      <w:r w:rsidRPr="006741AA">
        <w:rPr>
          <w:lang w:val="en-GB"/>
        </w:rPr>
        <w:t xml:space="preserve"> can identify if there is sufficient evidence to be confident that a reported effect is true. </w:t>
      </w:r>
      <w:del w:id="73" w:author="Matthew Grainger" w:date="2020-01-27T15:41:00Z">
        <w:r w:rsidRPr="006741AA">
          <w:rPr>
            <w:lang w:val="en-GB"/>
          </w:rPr>
          <w:delText xml:space="preserve">At this stage new trials are no longer required to predict the outcome with satisfactory certainty and hence future research waste will be avoided. </w:delText>
        </w:r>
      </w:del>
      <w:r w:rsidRPr="006741AA">
        <w:rPr>
          <w:lang w:val="en-GB"/>
        </w:rPr>
        <w:t xml:space="preserve">Cumulative meta-analyses demonstrate how new research is frequently undertaken generating research waste, even when effect sizes are temporally stable and </w:t>
      </w:r>
      <w:ins w:id="74" w:author="Matthew Grainger" w:date="2020-01-27T15:41:00Z">
        <w:r w:rsidR="00022341" w:rsidRPr="006741AA">
          <w:rPr>
            <w:lang w:val="en-GB"/>
          </w:rPr>
          <w:t>precise</w:t>
        </w:r>
        <w:r w:rsidR="00022341">
          <w:rPr>
            <w:vertAlign w:val="superscript"/>
            <w:lang w:val="en-GB"/>
          </w:rPr>
          <w:t>9</w:t>
        </w:r>
      </w:ins>
      <w:del w:id="75" w:author="Matthew Grainger" w:date="2020-01-27T15:41:00Z">
        <w:r w:rsidRPr="006741AA">
          <w:rPr>
            <w:lang w:val="en-GB"/>
          </w:rPr>
          <w:delText>precise</w:delText>
        </w:r>
        <w:r w:rsidRPr="006741AA">
          <w:rPr>
            <w:vertAlign w:val="superscript"/>
            <w:lang w:val="en-GB"/>
          </w:rPr>
          <w:delText>10</w:delText>
        </w:r>
      </w:del>
      <w:r w:rsidRPr="006741AA">
        <w:rPr>
          <w:lang w:val="en-GB"/>
        </w:rPr>
        <w:t xml:space="preserve">. Researchers in domains relying on </w:t>
      </w:r>
      <w:r w:rsidRPr="006741AA">
        <w:rPr>
          <w:lang w:val="en-GB"/>
        </w:rPr>
        <w:lastRenderedPageBreak/>
        <w:t xml:space="preserve">heterogeneous observational studies (such as ecologists) should beware of temporal instability of </w:t>
      </w:r>
      <w:ins w:id="76" w:author="Matthew Grainger" w:date="2020-01-27T15:41:00Z">
        <w:r w:rsidR="00022341" w:rsidRPr="006741AA">
          <w:rPr>
            <w:lang w:val="en-GB"/>
          </w:rPr>
          <w:t>effects</w:t>
        </w:r>
        <w:r w:rsidR="00022341" w:rsidRPr="006741AA">
          <w:rPr>
            <w:vertAlign w:val="superscript"/>
            <w:lang w:val="en-GB"/>
          </w:rPr>
          <w:t>1</w:t>
        </w:r>
        <w:r w:rsidR="00022341">
          <w:rPr>
            <w:vertAlign w:val="superscript"/>
            <w:lang w:val="en-GB"/>
          </w:rPr>
          <w:t>0</w:t>
        </w:r>
      </w:ins>
      <w:del w:id="77" w:author="Matthew Grainger" w:date="2020-01-27T15:41:00Z">
        <w:r w:rsidRPr="006741AA">
          <w:rPr>
            <w:lang w:val="en-GB"/>
          </w:rPr>
          <w:delText>effects</w:delText>
        </w:r>
        <w:r w:rsidRPr="006741AA">
          <w:rPr>
            <w:vertAlign w:val="superscript"/>
            <w:lang w:val="en-GB"/>
          </w:rPr>
          <w:delText>11</w:delText>
        </w:r>
      </w:del>
      <w:r w:rsidRPr="006741AA">
        <w:rPr>
          <w:lang w:val="en-GB"/>
        </w:rPr>
        <w:t xml:space="preserve"> which should be considered as part of the strength of the existing evidence-base.</w:t>
      </w:r>
    </w:p>
    <w:p w14:paraId="3064327B" w14:textId="77777777" w:rsidR="00BC4F52" w:rsidRPr="006741AA" w:rsidRDefault="00197D7A">
      <w:pPr>
        <w:spacing w:before="240"/>
        <w:jc w:val="both"/>
        <w:rPr>
          <w:del w:id="78" w:author="Matthew Grainger" w:date="2020-01-27T15:41:00Z"/>
          <w:i/>
          <w:lang w:val="en-GB"/>
        </w:rPr>
      </w:pPr>
      <w:del w:id="79" w:author="Matthew Grainger" w:date="2020-01-27T15:41:00Z">
        <w:r w:rsidRPr="006741AA">
          <w:rPr>
            <w:i/>
            <w:lang w:val="en-GB"/>
          </w:rPr>
          <w:delText>An applied example</w:delText>
        </w:r>
      </w:del>
    </w:p>
    <w:p w14:paraId="0EF16590" w14:textId="77777777" w:rsidR="00BC4F52" w:rsidRPr="006741AA" w:rsidRDefault="00197D7A">
      <w:pPr>
        <w:spacing w:before="240"/>
        <w:jc w:val="both"/>
        <w:rPr>
          <w:del w:id="80" w:author="Matthew Grainger" w:date="2020-01-27T15:41:00Z"/>
          <w:lang w:val="en-GB"/>
        </w:rPr>
      </w:pPr>
      <w:del w:id="81" w:author="Matthew Grainger" w:date="2020-01-27T15:41:00Z">
        <w:r w:rsidRPr="006741AA">
          <w:rPr>
            <w:lang w:val="en-GB"/>
          </w:rPr>
          <w:delText>As an example, we consider to what extent autonomous acoustic recorders can replace human observers in wildlife sampling and monitoring when the focus is on estimating species richness, which now has a long history in the ecological literature</w:delText>
        </w:r>
        <w:r w:rsidRPr="006741AA">
          <w:rPr>
            <w:vertAlign w:val="superscript"/>
            <w:lang w:val="en-GB"/>
          </w:rPr>
          <w:delText>12</w:delText>
        </w:r>
        <w:r w:rsidRPr="006741AA">
          <w:rPr>
            <w:lang w:val="en-GB"/>
          </w:rPr>
          <w:delText>.</w:delText>
        </w:r>
      </w:del>
      <w:moveFromRangeStart w:id="82" w:author="Matthew Grainger" w:date="2020-01-27T15:41:00Z" w:name="move31032134"/>
      <w:moveFrom w:id="83" w:author="Matthew Grainger" w:date="2020-01-27T15:41:00Z">
        <w:r w:rsidRPr="006741AA">
          <w:rPr>
            <w:lang w:val="en-GB"/>
          </w:rPr>
          <w:t xml:space="preserve"> Technological advances over the last two decades have allowed this potential to be explored fully, and well over 150 field studies have sought to answer this question. </w:t>
        </w:r>
      </w:moveFrom>
      <w:moveFromRangeEnd w:id="82"/>
      <w:del w:id="84" w:author="Matthew Grainger" w:date="2020-01-27T15:41:00Z">
        <w:r w:rsidRPr="006741AA">
          <w:rPr>
            <w:lang w:val="en-GB"/>
          </w:rPr>
          <w:delText>A meta-analysis in 2018</w:delText>
        </w:r>
        <w:r w:rsidRPr="006741AA">
          <w:rPr>
            <w:vertAlign w:val="superscript"/>
            <w:lang w:val="en-GB"/>
          </w:rPr>
          <w:delText>12</w:delText>
        </w:r>
        <w:r w:rsidRPr="006741AA">
          <w:rPr>
            <w:lang w:val="en-GB"/>
          </w:rPr>
          <w:delText xml:space="preserve"> explored the pooled effect of these studies using a meta-analytic approach to estimate species richness of birds. </w:delText>
        </w:r>
      </w:del>
      <w:moveFromRangeStart w:id="85" w:author="Matthew Grainger" w:date="2020-01-27T15:41:00Z" w:name="move31032135"/>
      <w:moveFrom w:id="86" w:author="Matthew Grainger" w:date="2020-01-27T15:41:00Z">
        <w:r w:rsidRPr="006741AA">
          <w:rPr>
            <w:lang w:val="en-GB"/>
          </w:rPr>
          <w:t xml:space="preserve">Based on the combined evidence from the included studies, they concluded that when human observers (using point counts) and sound recorders sample areas of equal size then there is no difference between estimates of bird species richness. </w:t>
        </w:r>
      </w:moveFrom>
      <w:moveFromRangeEnd w:id="85"/>
      <w:del w:id="87" w:author="Matthew Grainger" w:date="2020-01-27T15:41:00Z">
        <w:r w:rsidRPr="006741AA">
          <w:rPr>
            <w:lang w:val="en-GB"/>
          </w:rPr>
          <w:delText xml:space="preserve">When properly conducted (see specific advice in </w:delText>
        </w:r>
        <w:r w:rsidRPr="006741AA">
          <w:rPr>
            <w:vertAlign w:val="superscript"/>
            <w:lang w:val="en-GB"/>
          </w:rPr>
          <w:delText>12</w:delText>
        </w:r>
        <w:r w:rsidRPr="006741AA">
          <w:rPr>
            <w:lang w:val="en-GB"/>
          </w:rPr>
          <w:delText xml:space="preserve">), it can be inferred that sound recorders can be used to monitor aspects of biodiversity as efficiently as human observers. </w:delText>
        </w:r>
      </w:del>
      <w:moveFromRangeStart w:id="88" w:author="Matthew Grainger" w:date="2020-01-27T15:41:00Z" w:name="move31032136"/>
      <w:moveFrom w:id="89" w:author="Matthew Grainger" w:date="2020-01-27T15:41:00Z">
        <w:r w:rsidRPr="006741AA">
          <w:rPr>
            <w:lang w:val="en-GB"/>
          </w:rPr>
          <w:t xml:space="preserve">Twenty-eight primary studies published between 2000 and 2017 were included in the meta-analysis. </w:t>
        </w:r>
      </w:moveFrom>
      <w:moveFromRangeEnd w:id="88"/>
    </w:p>
    <w:p w14:paraId="5DD206B9" w14:textId="1387FEF8" w:rsidR="00BC4F52" w:rsidRPr="006741AA" w:rsidRDefault="00197D7A" w:rsidP="00063FBA">
      <w:pPr>
        <w:pStyle w:val="ListParagraph"/>
        <w:numPr>
          <w:ilvl w:val="0"/>
          <w:numId w:val="1"/>
        </w:numPr>
        <w:spacing w:before="240"/>
        <w:jc w:val="both"/>
        <w:rPr>
          <w:moveFrom w:id="90" w:author="Matthew Grainger" w:date="2020-01-27T15:41:00Z"/>
          <w:lang w:val="en-GB"/>
        </w:rPr>
        <w:pPrChange w:id="91" w:author="Matthew Grainger" w:date="2020-01-27T15:41:00Z">
          <w:pPr>
            <w:spacing w:before="240"/>
            <w:jc w:val="both"/>
          </w:pPr>
        </w:pPrChange>
      </w:pPr>
      <w:del w:id="92" w:author="Matthew Grainger" w:date="2020-01-27T15:41:00Z">
        <w:r w:rsidRPr="006741AA">
          <w:rPr>
            <w:lang w:val="en-GB"/>
          </w:rPr>
          <w:delText>Taking the role as a research funder or researcher at the question setting stage, we can utilise cumulative meta-analysis to determine if we need another study quantifying the difference between acoustic recorders and human observers for bird survey point counts.</w:delText>
        </w:r>
      </w:del>
      <w:r w:rsidRPr="006741AA">
        <w:rPr>
          <w:lang w:val="en-GB"/>
        </w:rPr>
        <w:t xml:space="preserve"> We </w:t>
      </w:r>
      <w:del w:id="93" w:author="Matthew Grainger" w:date="2020-01-27T15:41:00Z">
        <w:r w:rsidRPr="006741AA">
          <w:rPr>
            <w:lang w:val="en-GB"/>
          </w:rPr>
          <w:delText xml:space="preserve">adapted the analysis of </w:delText>
        </w:r>
        <w:r w:rsidRPr="006741AA">
          <w:rPr>
            <w:vertAlign w:val="superscript"/>
            <w:lang w:val="en-GB"/>
          </w:rPr>
          <w:delText>12</w:delText>
        </w:r>
        <w:r w:rsidRPr="006741AA">
          <w:rPr>
            <w:lang w:val="en-GB"/>
          </w:rPr>
          <w:delText xml:space="preserve"> to </w:delText>
        </w:r>
      </w:del>
      <w:r w:rsidRPr="006741AA">
        <w:rPr>
          <w:lang w:val="en-GB"/>
        </w:rPr>
        <w:t xml:space="preserve">demonstrate </w:t>
      </w:r>
      <w:del w:id="94" w:author="Matthew Grainger" w:date="2020-01-27T15:41:00Z">
        <w:r w:rsidRPr="006741AA">
          <w:rPr>
            <w:lang w:val="en-GB"/>
          </w:rPr>
          <w:delText>the use of cumulative meta-analysis (see supplementary materials). The effect size (i.e</w:delText>
        </w:r>
        <w:r w:rsidR="00A44448">
          <w:rPr>
            <w:lang w:val="en-GB"/>
          </w:rPr>
          <w:delText>.</w:delText>
        </w:r>
        <w:r w:rsidRPr="006741AA">
          <w:rPr>
            <w:lang w:val="en-GB"/>
          </w:rPr>
          <w:delText xml:space="preserve"> the magnitude of the difference between intervention and control) of studies investigating the difference between autonomous acoustic recorders and human observers in terms of bird species richness estimates was consistently close to 0.07 since 2015 (Figure 1).</w:delText>
        </w:r>
      </w:del>
      <w:moveFromRangeStart w:id="95" w:author="Matthew Grainger" w:date="2020-01-27T15:41:00Z" w:name="move31032137"/>
      <w:moveFrom w:id="96" w:author="Matthew Grainger" w:date="2020-01-27T15:41:00Z">
        <w:r w:rsidRPr="006741AA">
          <w:rPr>
            <w:lang w:val="en-GB"/>
          </w:rPr>
          <w:t xml:space="preserve"> This means that there was no clear difference between acoustic recorders and human observers on bird point counts. It would be wasteful to fund yet another study that addressed this specific question.</w:t>
        </w:r>
      </w:moveFrom>
    </w:p>
    <w:moveFromRangeEnd w:id="95"/>
    <w:p w14:paraId="5D58D700" w14:textId="77777777" w:rsidR="00BC4F52" w:rsidRPr="006741AA" w:rsidRDefault="00DE5767">
      <w:pPr>
        <w:spacing w:before="240"/>
        <w:jc w:val="both"/>
        <w:rPr>
          <w:lang w:val="en-GB"/>
        </w:rPr>
      </w:pPr>
      <w:ins w:id="97" w:author="Matthew Grainger" w:date="2020-01-27T15:41:00Z">
        <w:r>
          <w:rPr>
            <w:lang w:val="en-GB"/>
          </w:rPr>
          <w:t>how t</w:t>
        </w:r>
        <w:r w:rsidR="00197D7A" w:rsidRPr="006741AA">
          <w:rPr>
            <w:lang w:val="en-GB"/>
          </w:rPr>
          <w:t xml:space="preserve">he approach </w:t>
        </w:r>
        <w:r>
          <w:rPr>
            <w:lang w:val="en-GB"/>
          </w:rPr>
          <w:t xml:space="preserve">can be </w:t>
        </w:r>
        <w:r w:rsidRPr="006741AA">
          <w:rPr>
            <w:lang w:val="en-GB"/>
          </w:rPr>
          <w:t>integrate</w:t>
        </w:r>
        <w:r>
          <w:rPr>
            <w:lang w:val="en-GB"/>
          </w:rPr>
          <w:t>d</w:t>
        </w:r>
      </w:ins>
      <w:del w:id="98" w:author="Matthew Grainger" w:date="2020-01-27T15:41:00Z">
        <w:r w:rsidR="00197D7A" w:rsidRPr="006741AA">
          <w:rPr>
            <w:lang w:val="en-GB"/>
          </w:rPr>
          <w:delText>To reduce research waste we need to be able to first identify it. One option is to use cumulative meta-analysis. The approach demonstrated here is well known and tested in the medical literature and should not be challenging to integrate</w:delText>
        </w:r>
      </w:del>
      <w:r w:rsidR="00197D7A" w:rsidRPr="006741AA">
        <w:rPr>
          <w:lang w:val="en-GB"/>
        </w:rPr>
        <w:t xml:space="preserve"> into conservation and applied ecology workflows</w:t>
      </w:r>
      <w:ins w:id="99" w:author="Matthew Grainger" w:date="2020-01-27T15:41:00Z">
        <w:r>
          <w:rPr>
            <w:lang w:val="en-GB"/>
          </w:rPr>
          <w:t xml:space="preserve">, </w:t>
        </w:r>
        <w:r w:rsidR="00217F8A">
          <w:rPr>
            <w:lang w:val="en-GB"/>
          </w:rPr>
          <w:t xml:space="preserve"> </w:t>
        </w:r>
        <w:r>
          <w:rPr>
            <w:lang w:val="en-GB"/>
          </w:rPr>
          <w:t xml:space="preserve">see </w:t>
        </w:r>
        <w:r w:rsidR="00217F8A">
          <w:rPr>
            <w:lang w:val="en-GB"/>
          </w:rPr>
          <w:t>Box 1</w:t>
        </w:r>
      </w:ins>
      <w:r w:rsidR="00197D7A" w:rsidRPr="006741AA">
        <w:rPr>
          <w:lang w:val="en-GB"/>
        </w:rPr>
        <w:t xml:space="preserve">. Cumulative meta-analysis has already been used in our field to assess time-lag </w:t>
      </w:r>
      <w:ins w:id="100" w:author="Matthew Grainger" w:date="2020-01-27T15:41:00Z">
        <w:r w:rsidR="003A6A1D" w:rsidRPr="006741AA">
          <w:rPr>
            <w:lang w:val="en-GB"/>
          </w:rPr>
          <w:t>bias</w:t>
        </w:r>
        <w:r w:rsidR="003A6A1D" w:rsidRPr="006741AA">
          <w:rPr>
            <w:vertAlign w:val="superscript"/>
            <w:lang w:val="en-GB"/>
          </w:rPr>
          <w:t>1</w:t>
        </w:r>
        <w:r w:rsidR="003A6A1D">
          <w:rPr>
            <w:vertAlign w:val="superscript"/>
            <w:lang w:val="en-GB"/>
          </w:rPr>
          <w:t>1</w:t>
        </w:r>
      </w:ins>
      <w:del w:id="101" w:author="Matthew Grainger" w:date="2020-01-27T15:41:00Z">
        <w:r w:rsidR="00197D7A" w:rsidRPr="006741AA">
          <w:rPr>
            <w:lang w:val="en-GB"/>
          </w:rPr>
          <w:delText>bias</w:delText>
        </w:r>
        <w:r w:rsidR="00197D7A" w:rsidRPr="006741AA">
          <w:rPr>
            <w:vertAlign w:val="superscript"/>
            <w:lang w:val="en-GB"/>
          </w:rPr>
          <w:delText>13</w:delText>
        </w:r>
      </w:del>
      <w:r w:rsidR="00197D7A" w:rsidRPr="006741AA">
        <w:rPr>
          <w:lang w:val="en-GB"/>
        </w:rPr>
        <w:t xml:space="preserve"> but is not commonly used in the way we </w:t>
      </w:r>
      <w:ins w:id="102" w:author="Matthew Grainger" w:date="2020-01-27T15:41:00Z">
        <w:r w:rsidR="00197D7A" w:rsidRPr="006741AA">
          <w:rPr>
            <w:lang w:val="en-GB"/>
          </w:rPr>
          <w:t>show</w:t>
        </w:r>
      </w:ins>
      <w:del w:id="103" w:author="Matthew Grainger" w:date="2020-01-27T15:41:00Z">
        <w:r w:rsidR="00197D7A" w:rsidRPr="006741AA">
          <w:rPr>
            <w:lang w:val="en-GB"/>
          </w:rPr>
          <w:delText>have shown</w:delText>
        </w:r>
      </w:del>
      <w:r w:rsidR="00197D7A" w:rsidRPr="006741AA">
        <w:rPr>
          <w:lang w:val="en-GB"/>
        </w:rPr>
        <w:t xml:space="preserve"> here. </w:t>
      </w:r>
    </w:p>
    <w:p w14:paraId="343CF524" w14:textId="77777777" w:rsidR="00BC4F52" w:rsidRPr="006741AA" w:rsidRDefault="00197D7A">
      <w:pPr>
        <w:spacing w:before="240"/>
        <w:jc w:val="both"/>
        <w:rPr>
          <w:i/>
          <w:lang w:val="en-GB"/>
        </w:rPr>
      </w:pPr>
      <w:r w:rsidRPr="006741AA">
        <w:rPr>
          <w:i/>
          <w:lang w:val="en-GB"/>
        </w:rPr>
        <w:t>Caveats</w:t>
      </w:r>
    </w:p>
    <w:p w14:paraId="21952D43" w14:textId="77777777" w:rsidR="00BC4F52" w:rsidRPr="006741AA" w:rsidRDefault="00197D7A">
      <w:pPr>
        <w:spacing w:before="240"/>
        <w:jc w:val="both"/>
        <w:rPr>
          <w:lang w:val="en-GB"/>
        </w:rPr>
      </w:pPr>
      <w:r w:rsidRPr="006741AA">
        <w:rPr>
          <w:lang w:val="en-GB"/>
        </w:rPr>
        <w:t xml:space="preserve">There are several important caveats that need to be addressed. The heterogeneity in reporting and the drive for novelty in publications means that meta-analysis is currently challenging in applied ecology. There might not be sufficient good quality research to quantify the cumulative effect of even some apparently well studied phenomena. </w:t>
      </w:r>
      <w:ins w:id="104" w:author="Matthew Grainger" w:date="2020-01-27T15:41:00Z">
        <w:r w:rsidR="008C771F">
          <w:rPr>
            <w:lang w:val="en-GB"/>
          </w:rPr>
          <w:t xml:space="preserve">Power analysis can be used to determine if there is enough primary literature to determine stability of a cumulative effect. </w:t>
        </w:r>
      </w:ins>
      <w:r w:rsidRPr="006741AA">
        <w:rPr>
          <w:lang w:val="en-GB"/>
        </w:rPr>
        <w:lastRenderedPageBreak/>
        <w:t xml:space="preserve">Researchers are best placed to add to the evidence base by ensuring that they use </w:t>
      </w:r>
      <w:del w:id="105" w:author="Matthew Grainger" w:date="2020-01-27T15:41:00Z">
        <w:r w:rsidRPr="006741AA">
          <w:rPr>
            <w:lang w:val="en-GB"/>
          </w:rPr>
          <w:delText xml:space="preserve">of </w:delText>
        </w:r>
      </w:del>
      <w:r w:rsidRPr="006741AA">
        <w:rPr>
          <w:lang w:val="en-GB"/>
        </w:rPr>
        <w:t xml:space="preserve">comparable measures of outcomes rather than novel ones.  </w:t>
      </w:r>
    </w:p>
    <w:p w14:paraId="72F62C3E" w14:textId="77777777" w:rsidR="00BC4F52" w:rsidRPr="006741AA" w:rsidRDefault="00197D7A">
      <w:pPr>
        <w:spacing w:before="240"/>
        <w:jc w:val="both"/>
        <w:rPr>
          <w:lang w:val="en-GB"/>
        </w:rPr>
      </w:pPr>
      <w:r w:rsidRPr="006741AA">
        <w:rPr>
          <w:lang w:val="en-GB"/>
        </w:rPr>
        <w:t xml:space="preserve">In addition, publication bias, where the direction of statistical significance of the outcome influences the decision to publish the result, might bias the evidence base available. This is a major caveat for all evidence synthesis approaches, but one which can be identified. </w:t>
      </w:r>
      <w:ins w:id="106" w:author="Matthew Grainger" w:date="2020-01-27T15:41:00Z">
        <w:r w:rsidR="00C8421D">
          <w:rPr>
            <w:lang w:val="en-GB"/>
          </w:rPr>
          <w:t>F</w:t>
        </w:r>
        <w:r w:rsidR="00DF6371">
          <w:rPr>
            <w:lang w:val="en-GB"/>
          </w:rPr>
          <w:t xml:space="preserve">unnel plots can be used to identify the </w:t>
        </w:r>
        <w:r w:rsidR="00F71BCC">
          <w:rPr>
            <w:lang w:val="en-GB"/>
          </w:rPr>
          <w:t>potential</w:t>
        </w:r>
        <w:r w:rsidR="00DF6371">
          <w:rPr>
            <w:lang w:val="en-GB"/>
          </w:rPr>
          <w:t xml:space="preserve"> for non-publication of </w:t>
        </w:r>
        <w:r w:rsidR="009B32D9">
          <w:rPr>
            <w:lang w:val="en-GB"/>
          </w:rPr>
          <w:t>results (i.e. those of small effect size)</w:t>
        </w:r>
        <w:r w:rsidR="0094328A">
          <w:rPr>
            <w:lang w:val="en-GB"/>
          </w:rPr>
          <w:t>.</w:t>
        </w:r>
        <w:r w:rsidR="009B32D9">
          <w:rPr>
            <w:lang w:val="en-GB"/>
          </w:rPr>
          <w:t xml:space="preserve"> </w:t>
        </w:r>
      </w:ins>
      <w:r w:rsidRPr="006741AA">
        <w:rPr>
          <w:lang w:val="en-GB"/>
        </w:rPr>
        <w:t xml:space="preserve">With cumulative meta-analysis one can explore publication </w:t>
      </w:r>
      <w:ins w:id="107" w:author="Matthew Grainger" w:date="2020-01-27T15:41:00Z">
        <w:r w:rsidRPr="006741AA">
          <w:rPr>
            <w:lang w:val="en-GB"/>
          </w:rPr>
          <w:t>bias</w:t>
        </w:r>
        <w:r w:rsidRPr="006741AA">
          <w:rPr>
            <w:vertAlign w:val="superscript"/>
            <w:lang w:val="en-GB"/>
          </w:rPr>
          <w:t>1</w:t>
        </w:r>
        <w:r w:rsidR="003A6A1D">
          <w:rPr>
            <w:vertAlign w:val="superscript"/>
            <w:lang w:val="en-GB"/>
          </w:rPr>
          <w:t>1</w:t>
        </w:r>
      </w:ins>
      <w:del w:id="108" w:author="Matthew Grainger" w:date="2020-01-27T15:41:00Z">
        <w:r w:rsidRPr="006741AA">
          <w:rPr>
            <w:lang w:val="en-GB"/>
          </w:rPr>
          <w:delText>bias</w:delText>
        </w:r>
        <w:r w:rsidRPr="006741AA">
          <w:rPr>
            <w:vertAlign w:val="superscript"/>
            <w:lang w:val="en-GB"/>
          </w:rPr>
          <w:delText>13</w:delText>
        </w:r>
      </w:del>
      <w:r w:rsidRPr="006741AA">
        <w:rPr>
          <w:lang w:val="en-GB"/>
        </w:rPr>
        <w:t xml:space="preserve"> by accumulating the effect sizes in order of journal impact factor for example. Although this method makes it possible to detect publication bias it will not solve the underlying problem, and researchers should endeavour to reduce publication bias by following open science </w:t>
      </w:r>
      <w:ins w:id="109" w:author="Matthew Grainger" w:date="2020-01-27T15:41:00Z">
        <w:r w:rsidR="00DD1E33">
          <w:rPr>
            <w:lang w:val="en-GB"/>
          </w:rPr>
          <w:t xml:space="preserve">principles </w:t>
        </w:r>
      </w:ins>
      <w:r w:rsidRPr="006741AA">
        <w:rPr>
          <w:lang w:val="en-GB"/>
        </w:rPr>
        <w:t xml:space="preserve">(Table 1). </w:t>
      </w:r>
    </w:p>
    <w:p w14:paraId="690C3C9C" w14:textId="77777777" w:rsidR="00BC4F52" w:rsidRPr="006741AA" w:rsidRDefault="00B4091D">
      <w:pPr>
        <w:spacing w:before="240" w:after="240"/>
        <w:jc w:val="both"/>
        <w:rPr>
          <w:lang w:val="en-GB"/>
        </w:rPr>
      </w:pPr>
      <w:ins w:id="110" w:author="Matthew Grainger" w:date="2020-01-27T15:41:00Z">
        <w:r>
          <w:rPr>
            <w:lang w:val="en-GB"/>
          </w:rPr>
          <w:t>Without</w:t>
        </w:r>
        <w:r w:rsidR="007D28F5">
          <w:rPr>
            <w:lang w:val="en-GB"/>
          </w:rPr>
          <w:t xml:space="preserve"> deliberate research programs of sequential research </w:t>
        </w:r>
        <w:r>
          <w:rPr>
            <w:lang w:val="en-GB"/>
          </w:rPr>
          <w:t xml:space="preserve">focused </w:t>
        </w:r>
        <w:r w:rsidR="007D28F5">
          <w:rPr>
            <w:lang w:val="en-GB"/>
          </w:rPr>
          <w:t>on specific questions</w:t>
        </w:r>
        <w:r>
          <w:rPr>
            <w:lang w:val="en-GB"/>
          </w:rPr>
          <w:t xml:space="preserve"> in ecology</w:t>
        </w:r>
        <w:r w:rsidR="007D28F5">
          <w:rPr>
            <w:lang w:val="en-GB"/>
          </w:rPr>
          <w:t xml:space="preserve">, as proposed in </w:t>
        </w:r>
        <w:r w:rsidR="003A6A1D" w:rsidRPr="00B4091D">
          <w:rPr>
            <w:vertAlign w:val="superscript"/>
            <w:lang w:val="en-GB"/>
          </w:rPr>
          <w:t>12</w:t>
        </w:r>
        <w:r w:rsidR="007D28F5">
          <w:rPr>
            <w:lang w:val="en-GB"/>
          </w:rPr>
          <w:t xml:space="preserve">, we need to find ways of </w:t>
        </w:r>
      </w:ins>
      <w:del w:id="111" w:author="Matthew Grainger" w:date="2020-01-27T15:41:00Z">
        <w:r w:rsidR="00197D7A" w:rsidRPr="006741AA">
          <w:rPr>
            <w:lang w:val="en-GB"/>
          </w:rPr>
          <w:delText>To address this and the problem of</w:delText>
        </w:r>
      </w:del>
      <w:r w:rsidR="00197D7A" w:rsidRPr="006741AA">
        <w:rPr>
          <w:lang w:val="en-GB"/>
        </w:rPr>
        <w:t xml:space="preserve"> synthesising diverse information sources</w:t>
      </w:r>
      <w:ins w:id="112" w:author="Matthew Grainger" w:date="2020-01-27T15:41:00Z">
        <w:r>
          <w:rPr>
            <w:lang w:val="en-GB"/>
          </w:rPr>
          <w:t>.</w:t>
        </w:r>
        <w:r w:rsidR="00197D7A" w:rsidRPr="006741AA">
          <w:rPr>
            <w:lang w:val="en-GB"/>
          </w:rPr>
          <w:t xml:space="preserve"> </w:t>
        </w:r>
        <w:r w:rsidR="007D28F5">
          <w:rPr>
            <w:lang w:val="en-GB"/>
          </w:rPr>
          <w:t>M</w:t>
        </w:r>
        <w:r w:rsidR="00197D7A" w:rsidRPr="006741AA">
          <w:rPr>
            <w:lang w:val="en-GB"/>
          </w:rPr>
          <w:t>ethodologists</w:t>
        </w:r>
      </w:ins>
      <w:del w:id="113" w:author="Matthew Grainger" w:date="2020-01-27T15:41:00Z">
        <w:r w:rsidR="00197D7A" w:rsidRPr="006741AA">
          <w:rPr>
            <w:lang w:val="en-GB"/>
          </w:rPr>
          <w:delText xml:space="preserve"> in non-linear systems with multiple complexities, methodologists</w:delText>
        </w:r>
      </w:del>
      <w:r w:rsidR="00197D7A" w:rsidRPr="006741AA">
        <w:rPr>
          <w:lang w:val="en-GB"/>
        </w:rPr>
        <w:t xml:space="preserve"> propose use of systems models to combine empirical evidence from systematic reviews and meta-analysis with expert opinion which allows key areas of uncertainty in a topic to be identified and prioritised for research focus (e.g. </w:t>
      </w:r>
      <w:ins w:id="114" w:author="Matthew Grainger" w:date="2020-01-27T15:41:00Z">
        <w:r w:rsidR="00197D7A" w:rsidRPr="006741AA">
          <w:rPr>
            <w:vertAlign w:val="superscript"/>
            <w:lang w:val="en-GB"/>
          </w:rPr>
          <w:t>1</w:t>
        </w:r>
        <w:r w:rsidR="00962DFE">
          <w:rPr>
            <w:vertAlign w:val="superscript"/>
            <w:lang w:val="en-GB"/>
          </w:rPr>
          <w:t>3</w:t>
        </w:r>
      </w:ins>
      <w:del w:id="115" w:author="Matthew Grainger" w:date="2020-01-27T15:41:00Z">
        <w:r w:rsidR="00197D7A" w:rsidRPr="006741AA">
          <w:rPr>
            <w:vertAlign w:val="superscript"/>
            <w:lang w:val="en-GB"/>
          </w:rPr>
          <w:delText>14</w:delText>
        </w:r>
      </w:del>
      <w:r w:rsidR="00197D7A" w:rsidRPr="006741AA">
        <w:rPr>
          <w:lang w:val="en-GB"/>
        </w:rPr>
        <w:t>).  Formal value of information analysis can then be undertaken if a decision-theoretic framework exists.</w:t>
      </w:r>
    </w:p>
    <w:p w14:paraId="157E10B4" w14:textId="77777777" w:rsidR="00BC4F52" w:rsidRPr="006741AA" w:rsidRDefault="00197D7A">
      <w:pPr>
        <w:pStyle w:val="Heading3"/>
        <w:spacing w:before="240"/>
        <w:jc w:val="both"/>
        <w:rPr>
          <w:b/>
          <w:lang w:val="en-GB"/>
        </w:rPr>
      </w:pPr>
      <w:bookmarkStart w:id="116" w:name="_5wt2pwo41f8p" w:colFirst="0" w:colLast="0"/>
      <w:bookmarkEnd w:id="116"/>
      <w:r w:rsidRPr="006741AA">
        <w:rPr>
          <w:b/>
          <w:lang w:val="en-GB"/>
        </w:rPr>
        <w:t>Outlook</w:t>
      </w:r>
    </w:p>
    <w:p w14:paraId="20538FAD" w14:textId="77777777" w:rsidR="00BC4F52" w:rsidRPr="006741AA" w:rsidRDefault="00197D7A" w:rsidP="00063FBA">
      <w:pPr>
        <w:spacing w:before="240"/>
        <w:rPr>
          <w:i/>
          <w:lang w:val="en-GB"/>
          <w:rPrChange w:id="117" w:author="Matthew Grainger" w:date="2020-01-27T15:41:00Z">
            <w:rPr>
              <w:lang w:val="en-GB"/>
            </w:rPr>
          </w:rPrChange>
        </w:rPr>
        <w:pPrChange w:id="118" w:author="Matthew Grainger" w:date="2020-01-27T15:41:00Z">
          <w:pPr>
            <w:spacing w:before="240"/>
            <w:jc w:val="both"/>
          </w:pPr>
        </w:pPrChange>
      </w:pPr>
      <w:r w:rsidRPr="006741AA">
        <w:rPr>
          <w:lang w:val="en-GB"/>
        </w:rPr>
        <w:t xml:space="preserve">Research waste can be reduced and it is the responsibility of </w:t>
      </w:r>
      <w:ins w:id="119" w:author="Matthew Grainger" w:date="2020-01-27T15:41:00Z">
        <w:r w:rsidR="00A90CC1">
          <w:rPr>
            <w:lang w:val="en-GB"/>
          </w:rPr>
          <w:t xml:space="preserve">research </w:t>
        </w:r>
      </w:ins>
      <w:r w:rsidRPr="006741AA">
        <w:rPr>
          <w:lang w:val="en-GB"/>
        </w:rPr>
        <w:t>funders</w:t>
      </w:r>
      <w:ins w:id="120" w:author="Matthew Grainger" w:date="2020-01-27T15:41:00Z">
        <w:r w:rsidR="00A90CC1">
          <w:rPr>
            <w:lang w:val="en-GB"/>
          </w:rPr>
          <w:t xml:space="preserve">, </w:t>
        </w:r>
        <w:r w:rsidR="00DF01E7">
          <w:rPr>
            <w:lang w:val="en-GB"/>
          </w:rPr>
          <w:t>research institutions</w:t>
        </w:r>
      </w:ins>
      <w:r w:rsidRPr="006741AA">
        <w:rPr>
          <w:lang w:val="en-GB"/>
        </w:rPr>
        <w:t xml:space="preserve"> as well as individual researchers to do so. Researchers and funders could search for existing research syntheses in the literature and on synthesis platforms (e.g. </w:t>
      </w:r>
      <w:r w:rsidR="000B2030">
        <w:fldChar w:fldCharType="begin"/>
      </w:r>
      <w:r w:rsidR="000B2030">
        <w:instrText xml:space="preserve"> HYPERLINK "https://</w:instrText>
      </w:r>
      <w:r w:rsidR="000B2030">
        <w:instrText xml:space="preserve">www.conservationevidence.com/" \h </w:instrText>
      </w:r>
      <w:r w:rsidR="000B2030">
        <w:fldChar w:fldCharType="separate"/>
      </w:r>
      <w:r w:rsidRPr="006741AA">
        <w:rPr>
          <w:color w:val="1155CC"/>
          <w:u w:val="single"/>
          <w:lang w:val="en-GB"/>
        </w:rPr>
        <w:t>https://www.conservationevidence.com/</w:t>
      </w:r>
      <w:r w:rsidR="000B2030">
        <w:rPr>
          <w:color w:val="1155CC"/>
          <w:u w:val="single"/>
          <w:lang w:val="en-GB"/>
        </w:rPr>
        <w:fldChar w:fldCharType="end"/>
      </w:r>
      <w:r w:rsidRPr="006741AA">
        <w:rPr>
          <w:lang w:val="en-GB"/>
        </w:rPr>
        <w:t>). We agree with the statement targeted at medicine 25 years ago that “We need...better research, and research done for the right reasons”</w:t>
      </w:r>
      <w:ins w:id="121" w:author="Matthew Grainger" w:date="2020-01-27T15:41:00Z">
        <w:r w:rsidRPr="006741AA">
          <w:rPr>
            <w:vertAlign w:val="superscript"/>
            <w:lang w:val="en-GB"/>
          </w:rPr>
          <w:t>1</w:t>
        </w:r>
        <w:r w:rsidR="00962DFE">
          <w:rPr>
            <w:vertAlign w:val="superscript"/>
            <w:lang w:val="en-GB"/>
          </w:rPr>
          <w:t>4</w:t>
        </w:r>
      </w:ins>
      <w:del w:id="122" w:author="Matthew Grainger" w:date="2020-01-27T15:41:00Z">
        <w:r w:rsidRPr="006741AA">
          <w:rPr>
            <w:vertAlign w:val="superscript"/>
            <w:lang w:val="en-GB"/>
          </w:rPr>
          <w:delText>15</w:delText>
        </w:r>
      </w:del>
      <w:r w:rsidRPr="006741AA">
        <w:rPr>
          <w:lang w:val="en-GB"/>
        </w:rPr>
        <w:t xml:space="preserve">. Without a change in focus ecology and conservation funding will continue to be wasted which will be detrimental to our efforts to provide solutions to global societal challenges.   </w:t>
      </w:r>
    </w:p>
    <w:p w14:paraId="40BBA1DC" w14:textId="77777777" w:rsidR="00BC4F52" w:rsidRPr="006741AA" w:rsidRDefault="00BC4F52">
      <w:pPr>
        <w:rPr>
          <w:del w:id="123" w:author="Matthew Grainger" w:date="2020-01-27T15:41:00Z"/>
          <w:i/>
          <w:lang w:val="en-GB"/>
        </w:rPr>
      </w:pPr>
    </w:p>
    <w:p w14:paraId="793D4FBB" w14:textId="77777777" w:rsidR="00BC4F52" w:rsidRPr="006741AA" w:rsidRDefault="00197D7A" w:rsidP="003B538C">
      <w:pPr>
        <w:pStyle w:val="Heading3"/>
        <w:rPr>
          <w:lang w:val="en-GB"/>
        </w:rPr>
        <w:pPrChange w:id="124" w:author="Matthew Grainger" w:date="2020-01-27T15:41:00Z">
          <w:pPr/>
        </w:pPrChange>
      </w:pPr>
      <w:r w:rsidRPr="006741AA">
        <w:rPr>
          <w:lang w:val="en-GB"/>
        </w:rPr>
        <w:t>References</w:t>
      </w:r>
    </w:p>
    <w:p w14:paraId="4028BED5" w14:textId="77777777" w:rsidR="00BC4F52" w:rsidRPr="006741AA" w:rsidRDefault="00197D7A">
      <w:pPr>
        <w:spacing w:before="240" w:after="240"/>
        <w:rPr>
          <w:lang w:val="en-GB"/>
        </w:rPr>
      </w:pPr>
      <w:r w:rsidRPr="006741AA">
        <w:rPr>
          <w:lang w:val="en-GB"/>
        </w:rPr>
        <w:t xml:space="preserve">1. </w:t>
      </w:r>
      <w:proofErr w:type="spellStart"/>
      <w:r w:rsidRPr="006741AA">
        <w:rPr>
          <w:lang w:val="en-GB"/>
        </w:rPr>
        <w:t>Glasziou</w:t>
      </w:r>
      <w:proofErr w:type="spellEnd"/>
      <w:r w:rsidRPr="006741AA">
        <w:rPr>
          <w:lang w:val="en-GB"/>
        </w:rPr>
        <w:t xml:space="preserve">, P. &amp; Chalmers, I. Research waste is still a scandal—an essay by Paul </w:t>
      </w:r>
      <w:proofErr w:type="spellStart"/>
      <w:r w:rsidRPr="006741AA">
        <w:rPr>
          <w:lang w:val="en-GB"/>
        </w:rPr>
        <w:t>Glasziou</w:t>
      </w:r>
      <w:proofErr w:type="spellEnd"/>
      <w:r w:rsidRPr="006741AA">
        <w:rPr>
          <w:lang w:val="en-GB"/>
        </w:rPr>
        <w:t xml:space="preserve"> and Iain </w:t>
      </w:r>
      <w:proofErr w:type="spellStart"/>
      <w:r w:rsidRPr="006741AA">
        <w:rPr>
          <w:lang w:val="en-GB"/>
        </w:rPr>
        <w:t>chalmers</w:t>
      </w:r>
      <w:proofErr w:type="spellEnd"/>
      <w:r w:rsidRPr="006741AA">
        <w:rPr>
          <w:lang w:val="en-GB"/>
        </w:rPr>
        <w:t xml:space="preserve">. </w:t>
      </w:r>
      <w:proofErr w:type="spellStart"/>
      <w:r w:rsidRPr="006741AA">
        <w:rPr>
          <w:lang w:val="en-GB"/>
        </w:rPr>
        <w:t>Bmj</w:t>
      </w:r>
      <w:proofErr w:type="spellEnd"/>
      <w:r w:rsidRPr="006741AA">
        <w:rPr>
          <w:lang w:val="en-GB"/>
        </w:rPr>
        <w:t xml:space="preserve"> 363, k4645 (2018).</w:t>
      </w:r>
    </w:p>
    <w:p w14:paraId="762DBBA1" w14:textId="77777777" w:rsidR="00BC4F52" w:rsidRPr="006741AA" w:rsidRDefault="00197D7A">
      <w:pPr>
        <w:spacing w:before="240" w:after="240"/>
        <w:rPr>
          <w:lang w:val="en-GB"/>
        </w:rPr>
      </w:pPr>
      <w:r w:rsidRPr="006741AA">
        <w:rPr>
          <w:lang w:val="en-GB"/>
        </w:rPr>
        <w:t xml:space="preserve">2. Chalmers, I. &amp; </w:t>
      </w:r>
      <w:proofErr w:type="spellStart"/>
      <w:r w:rsidRPr="006741AA">
        <w:rPr>
          <w:lang w:val="en-GB"/>
        </w:rPr>
        <w:t>Glasziou</w:t>
      </w:r>
      <w:proofErr w:type="spellEnd"/>
      <w:r w:rsidRPr="006741AA">
        <w:rPr>
          <w:lang w:val="en-GB"/>
        </w:rPr>
        <w:t>, P. Avoidable waste in the production and reporting of research evidence. The Lancet 374, 86–89 (2009).</w:t>
      </w:r>
    </w:p>
    <w:p w14:paraId="53840FEA" w14:textId="77777777" w:rsidR="00BC4F52" w:rsidRPr="006741AA" w:rsidRDefault="00197D7A">
      <w:pPr>
        <w:spacing w:before="240" w:after="240"/>
        <w:rPr>
          <w:lang w:val="en-GB"/>
        </w:rPr>
      </w:pPr>
      <w:r w:rsidRPr="006741AA">
        <w:rPr>
          <w:lang w:val="en-GB"/>
        </w:rPr>
        <w:t xml:space="preserve">3. Fraser, H., Parker, T., Nakagawa, S., Barnett, A. &amp; Fidler, F. Questionable research practices in ecology and evolution. </w:t>
      </w:r>
      <w:proofErr w:type="spellStart"/>
      <w:r w:rsidRPr="006741AA">
        <w:rPr>
          <w:lang w:val="en-GB"/>
        </w:rPr>
        <w:t>PloS</w:t>
      </w:r>
      <w:proofErr w:type="spellEnd"/>
      <w:r w:rsidRPr="006741AA">
        <w:rPr>
          <w:lang w:val="en-GB"/>
        </w:rPr>
        <w:t xml:space="preserve"> one 13, e0200303 (2018).</w:t>
      </w:r>
    </w:p>
    <w:p w14:paraId="0C636ABD" w14:textId="57B711D4" w:rsidR="00BC4F52" w:rsidRPr="006741AA" w:rsidRDefault="00197D7A">
      <w:pPr>
        <w:spacing w:before="240" w:after="240"/>
        <w:rPr>
          <w:lang w:val="en-GB"/>
        </w:rPr>
      </w:pPr>
      <w:r w:rsidRPr="006741AA">
        <w:rPr>
          <w:lang w:val="en-GB"/>
        </w:rPr>
        <w:t>4. Nilsen, E. B., Bowler, D. &amp; Linnell, J. D. C. Exploratory and confirmatory conservation research in the open science era</w:t>
      </w:r>
      <w:ins w:id="125" w:author="Matthew Grainger" w:date="2020-01-27T15:41:00Z">
        <w:r w:rsidRPr="006741AA">
          <w:rPr>
            <w:lang w:val="en-GB"/>
          </w:rPr>
          <w:t xml:space="preserve">. </w:t>
        </w:r>
        <w:r w:rsidR="007907F2">
          <w:rPr>
            <w:lang w:val="en-GB"/>
          </w:rPr>
          <w:t xml:space="preserve">Journal of Applied Ecology, Doi: </w:t>
        </w:r>
      </w:ins>
      <w:del w:id="126" w:author="Matthew Grainger" w:date="2020-01-27T15:41:00Z">
        <w:r w:rsidRPr="006741AA">
          <w:rPr>
            <w:lang w:val="en-GB"/>
          </w:rPr>
          <w:delText xml:space="preserve"> (2019). doi:</w:delText>
        </w:r>
      </w:del>
      <w:r>
        <w:rPr>
          <w:lang w:val="en-US"/>
          <w:rPrChange w:id="127" w:author="Matthew Grainger" w:date="2020-01-27T15:41:00Z">
            <w:rPr>
              <w:lang w:val="en-GB"/>
            </w:rPr>
          </w:rPrChange>
        </w:rPr>
        <w:t>10.</w:t>
      </w:r>
      <w:ins w:id="128" w:author="Matthew Grainger" w:date="2020-01-27T15:41:00Z">
        <w:r w:rsidR="007907F2">
          <w:rPr>
            <w:lang w:val="en-US"/>
          </w:rPr>
          <w:t>1111/1365-2664.13571</w:t>
        </w:r>
        <w:r w:rsidR="003A6A1D">
          <w:rPr>
            <w:lang w:val="en-US"/>
          </w:rPr>
          <w:t xml:space="preserve"> </w:t>
        </w:r>
        <w:r w:rsidR="003A6A1D" w:rsidRPr="006741AA">
          <w:rPr>
            <w:lang w:val="en-GB"/>
          </w:rPr>
          <w:t>(20</w:t>
        </w:r>
        <w:r w:rsidR="003A6A1D">
          <w:rPr>
            <w:lang w:val="en-GB"/>
          </w:rPr>
          <w:t>20</w:t>
        </w:r>
        <w:r w:rsidR="003A6A1D" w:rsidRPr="006741AA">
          <w:rPr>
            <w:lang w:val="en-GB"/>
          </w:rPr>
          <w:t>)</w:t>
        </w:r>
        <w:r w:rsidR="003A6A1D">
          <w:rPr>
            <w:lang w:val="en-GB"/>
          </w:rPr>
          <w:t>.</w:t>
        </w:r>
        <w:r w:rsidR="007907F2" w:rsidRPr="006741AA">
          <w:rPr>
            <w:lang w:val="en-GB"/>
          </w:rPr>
          <w:t xml:space="preserve"> </w:t>
        </w:r>
      </w:ins>
      <w:del w:id="129" w:author="Matthew Grainger" w:date="2020-01-27T15:41:00Z">
        <w:r w:rsidRPr="006741AA">
          <w:rPr>
            <w:lang w:val="en-GB"/>
          </w:rPr>
          <w:delText>32942/osf.io/75a6f</w:delText>
        </w:r>
      </w:del>
    </w:p>
    <w:p w14:paraId="5D028942" w14:textId="77777777" w:rsidR="00BC4F52" w:rsidRPr="006741AA" w:rsidRDefault="00197D7A">
      <w:pPr>
        <w:spacing w:before="240" w:after="240"/>
        <w:rPr>
          <w:del w:id="130" w:author="Matthew Grainger" w:date="2020-01-27T15:41:00Z"/>
          <w:lang w:val="en-GB"/>
        </w:rPr>
      </w:pPr>
      <w:ins w:id="131" w:author="Matthew Grainger" w:date="2020-01-27T15:41:00Z">
        <w:r w:rsidRPr="006741AA">
          <w:rPr>
            <w:lang w:val="en-GB"/>
          </w:rPr>
          <w:lastRenderedPageBreak/>
          <w:t>5</w:t>
        </w:r>
      </w:ins>
      <w:del w:id="132" w:author="Matthew Grainger" w:date="2020-01-27T15:41:00Z">
        <w:r w:rsidRPr="006741AA">
          <w:rPr>
            <w:lang w:val="en-GB"/>
          </w:rPr>
          <w:delText>5. Powers, S. M. &amp; Hampton, S. E. Open science, reproducibility, and transparency in ecology. Ecological applications 29, e01822 (2019).</w:delText>
        </w:r>
      </w:del>
    </w:p>
    <w:p w14:paraId="45589672" w14:textId="77777777" w:rsidR="00BC4F52" w:rsidRPr="006741AA" w:rsidRDefault="00197D7A">
      <w:pPr>
        <w:spacing w:before="240" w:after="240"/>
        <w:rPr>
          <w:lang w:val="en-GB"/>
        </w:rPr>
      </w:pPr>
      <w:del w:id="133" w:author="Matthew Grainger" w:date="2020-01-27T15:41:00Z">
        <w:r w:rsidRPr="006741AA">
          <w:rPr>
            <w:lang w:val="en-GB"/>
          </w:rPr>
          <w:delText>6</w:delText>
        </w:r>
      </w:del>
      <w:r w:rsidRPr="006741AA">
        <w:rPr>
          <w:lang w:val="en-GB"/>
        </w:rPr>
        <w:t xml:space="preserve">. </w:t>
      </w:r>
      <w:proofErr w:type="spellStart"/>
      <w:r w:rsidRPr="006741AA">
        <w:rPr>
          <w:lang w:val="en-GB"/>
        </w:rPr>
        <w:t>Gurevitch</w:t>
      </w:r>
      <w:proofErr w:type="spellEnd"/>
      <w:r w:rsidRPr="006741AA">
        <w:rPr>
          <w:lang w:val="en-GB"/>
        </w:rPr>
        <w:t xml:space="preserve">, J., </w:t>
      </w:r>
      <w:proofErr w:type="spellStart"/>
      <w:r w:rsidRPr="006741AA">
        <w:rPr>
          <w:lang w:val="en-GB"/>
        </w:rPr>
        <w:t>Koricheva</w:t>
      </w:r>
      <w:proofErr w:type="spellEnd"/>
      <w:r w:rsidRPr="006741AA">
        <w:rPr>
          <w:lang w:val="en-GB"/>
        </w:rPr>
        <w:t>, J., Nakagawa, S. &amp; Stewart, G. Meta-analysis and the science of research synthesis. Nature 555, 175 (2018).</w:t>
      </w:r>
    </w:p>
    <w:p w14:paraId="72907BB6" w14:textId="545BE6F4" w:rsidR="00BC4F52" w:rsidRPr="006741AA" w:rsidRDefault="00022341">
      <w:pPr>
        <w:spacing w:before="240" w:after="240"/>
        <w:rPr>
          <w:lang w:val="en-GB"/>
        </w:rPr>
      </w:pPr>
      <w:ins w:id="134" w:author="Matthew Grainger" w:date="2020-01-27T15:41:00Z">
        <w:r>
          <w:rPr>
            <w:lang w:val="en-GB"/>
          </w:rPr>
          <w:t>6</w:t>
        </w:r>
      </w:ins>
      <w:del w:id="135" w:author="Matthew Grainger" w:date="2020-01-27T15:41:00Z">
        <w:r w:rsidR="00197D7A" w:rsidRPr="006741AA">
          <w:rPr>
            <w:lang w:val="en-GB"/>
          </w:rPr>
          <w:delText>7</w:delText>
        </w:r>
      </w:del>
      <w:r w:rsidR="00197D7A" w:rsidRPr="006741AA">
        <w:rPr>
          <w:lang w:val="en-GB"/>
        </w:rPr>
        <w:t xml:space="preserve">. Gold, R.,  Whitlock, E., </w:t>
      </w:r>
      <w:proofErr w:type="spellStart"/>
      <w:r w:rsidR="00197D7A" w:rsidRPr="006741AA">
        <w:rPr>
          <w:lang w:val="en-GB"/>
        </w:rPr>
        <w:t>Patnode</w:t>
      </w:r>
      <w:proofErr w:type="spellEnd"/>
      <w:r w:rsidR="00197D7A" w:rsidRPr="006741AA">
        <w:rPr>
          <w:lang w:val="en-GB"/>
        </w:rPr>
        <w:t>, C.D., McGinnis, P.S., Buckley, D.I., Morris, C. Prioritizing research needs based on a systematic evidence review: a pilot process for engaging stakeholders. Health Expectations, 16: 338-350 (2013).</w:t>
      </w:r>
    </w:p>
    <w:p w14:paraId="2BE6EF54" w14:textId="77777777" w:rsidR="00BC4F52" w:rsidRPr="006741AA" w:rsidRDefault="003A6A1D">
      <w:pPr>
        <w:spacing w:before="240" w:after="240"/>
        <w:rPr>
          <w:lang w:val="en-GB"/>
        </w:rPr>
      </w:pPr>
      <w:ins w:id="136" w:author="Matthew Grainger" w:date="2020-01-27T15:41:00Z">
        <w:r>
          <w:rPr>
            <w:lang w:val="en-GB"/>
          </w:rPr>
          <w:t>7</w:t>
        </w:r>
      </w:ins>
      <w:del w:id="137" w:author="Matthew Grainger" w:date="2020-01-27T15:41:00Z">
        <w:r w:rsidR="00197D7A" w:rsidRPr="006741AA">
          <w:rPr>
            <w:lang w:val="en-GB"/>
          </w:rPr>
          <w:delText>8</w:delText>
        </w:r>
      </w:del>
      <w:r w:rsidR="00197D7A" w:rsidRPr="006741AA">
        <w:rPr>
          <w:lang w:val="en-GB"/>
        </w:rPr>
        <w:t>. Saran A, White H. Evidence and gap maps: a comparison of different approaches. Campbell Systematic Reviews,14, 1-38 (2018).</w:t>
      </w:r>
    </w:p>
    <w:p w14:paraId="557826E2" w14:textId="5499A7FC" w:rsidR="00BC4F52" w:rsidRPr="006741AA" w:rsidRDefault="003A6A1D">
      <w:pPr>
        <w:spacing w:before="240"/>
        <w:jc w:val="both"/>
        <w:rPr>
          <w:lang w:val="en-GB"/>
        </w:rPr>
      </w:pPr>
      <w:ins w:id="138" w:author="Matthew Grainger" w:date="2020-01-27T15:41:00Z">
        <w:r>
          <w:rPr>
            <w:lang w:val="en-GB"/>
          </w:rPr>
          <w:t>8</w:t>
        </w:r>
      </w:ins>
      <w:del w:id="139" w:author="Matthew Grainger" w:date="2020-01-27T15:41:00Z">
        <w:r w:rsidR="00197D7A" w:rsidRPr="006741AA">
          <w:rPr>
            <w:lang w:val="en-GB"/>
          </w:rPr>
          <w:delText>9</w:delText>
        </w:r>
      </w:del>
      <w:r w:rsidR="00197D7A" w:rsidRPr="006741AA">
        <w:rPr>
          <w:lang w:val="en-GB"/>
        </w:rPr>
        <w:t xml:space="preserve">. Stewart, G. B., Higgins, J. P., </w:t>
      </w:r>
      <w:proofErr w:type="spellStart"/>
      <w:r w:rsidR="00197D7A" w:rsidRPr="006741AA">
        <w:rPr>
          <w:lang w:val="en-GB"/>
        </w:rPr>
        <w:t>Schünemann</w:t>
      </w:r>
      <w:proofErr w:type="spellEnd"/>
      <w:r w:rsidR="00197D7A" w:rsidRPr="006741AA">
        <w:rPr>
          <w:lang w:val="en-GB"/>
        </w:rPr>
        <w:t xml:space="preserve">, H., &amp; </w:t>
      </w:r>
      <w:proofErr w:type="spellStart"/>
      <w:r w:rsidR="00197D7A" w:rsidRPr="006741AA">
        <w:rPr>
          <w:lang w:val="en-GB"/>
        </w:rPr>
        <w:t>Meader</w:t>
      </w:r>
      <w:proofErr w:type="spellEnd"/>
      <w:r w:rsidR="00197D7A" w:rsidRPr="006741AA">
        <w:rPr>
          <w:lang w:val="en-GB"/>
        </w:rPr>
        <w:t xml:space="preserve">, N. The use of Bayesian networks to assess the quality of evidence from research synthesis: 1. </w:t>
      </w:r>
      <w:proofErr w:type="spellStart"/>
      <w:r w:rsidR="00197D7A" w:rsidRPr="006741AA">
        <w:rPr>
          <w:lang w:val="en-GB"/>
        </w:rPr>
        <w:t>PLoSOne</w:t>
      </w:r>
      <w:proofErr w:type="spellEnd"/>
      <w:r w:rsidR="00197D7A" w:rsidRPr="006741AA">
        <w:rPr>
          <w:lang w:val="en-GB"/>
        </w:rPr>
        <w:t>, 10(4), e0114497</w:t>
      </w:r>
      <w:r w:rsidR="00A44448" w:rsidRPr="00A44448">
        <w:rPr>
          <w:lang w:val="en-GB"/>
        </w:rPr>
        <w:t xml:space="preserve"> </w:t>
      </w:r>
      <w:r w:rsidR="00A44448" w:rsidRPr="006741AA">
        <w:rPr>
          <w:lang w:val="en-GB"/>
        </w:rPr>
        <w:t>(2015).</w:t>
      </w:r>
    </w:p>
    <w:p w14:paraId="7D787CDF" w14:textId="77777777" w:rsidR="00BC4F52" w:rsidRPr="006741AA" w:rsidRDefault="003A6A1D">
      <w:pPr>
        <w:spacing w:before="240" w:after="240"/>
        <w:rPr>
          <w:lang w:val="en-GB"/>
        </w:rPr>
      </w:pPr>
      <w:ins w:id="140" w:author="Matthew Grainger" w:date="2020-01-27T15:41:00Z">
        <w:r>
          <w:rPr>
            <w:lang w:val="en-GB"/>
          </w:rPr>
          <w:t>9</w:t>
        </w:r>
      </w:ins>
      <w:del w:id="141" w:author="Matthew Grainger" w:date="2020-01-27T15:41:00Z">
        <w:r w:rsidR="00197D7A" w:rsidRPr="006741AA">
          <w:rPr>
            <w:lang w:val="en-GB"/>
          </w:rPr>
          <w:delText>10</w:delText>
        </w:r>
      </w:del>
      <w:r w:rsidR="00197D7A" w:rsidRPr="006741AA">
        <w:rPr>
          <w:lang w:val="en-GB"/>
        </w:rPr>
        <w:t>. Lau, J. et al. Cumulative meta-analysis of therapeutic trials for myocardial infarction. New England Journal of Medicine 327, 248–254 (1992).</w:t>
      </w:r>
    </w:p>
    <w:p w14:paraId="125B6FE0" w14:textId="77777777" w:rsidR="00BC4F52" w:rsidRPr="006741AA" w:rsidRDefault="00197D7A">
      <w:pPr>
        <w:spacing w:before="240"/>
        <w:jc w:val="both"/>
        <w:rPr>
          <w:lang w:val="en-GB"/>
        </w:rPr>
      </w:pPr>
      <w:ins w:id="142" w:author="Matthew Grainger" w:date="2020-01-27T15:41:00Z">
        <w:r w:rsidRPr="006741AA">
          <w:rPr>
            <w:lang w:val="en-GB"/>
          </w:rPr>
          <w:t>1</w:t>
        </w:r>
        <w:r w:rsidR="003A6A1D">
          <w:rPr>
            <w:lang w:val="en-GB"/>
          </w:rPr>
          <w:t>0</w:t>
        </w:r>
      </w:ins>
      <w:del w:id="143" w:author="Matthew Grainger" w:date="2020-01-27T15:41:00Z">
        <w:r w:rsidRPr="006741AA">
          <w:rPr>
            <w:lang w:val="en-GB"/>
          </w:rPr>
          <w:delText>11</w:delText>
        </w:r>
      </w:del>
      <w:r w:rsidRPr="006741AA">
        <w:rPr>
          <w:lang w:val="en-GB"/>
        </w:rPr>
        <w:t xml:space="preserve">. </w:t>
      </w:r>
      <w:proofErr w:type="spellStart"/>
      <w:r w:rsidRPr="006741AA">
        <w:rPr>
          <w:lang w:val="en-GB"/>
        </w:rPr>
        <w:t>Koricheva</w:t>
      </w:r>
      <w:proofErr w:type="spellEnd"/>
      <w:r w:rsidRPr="006741AA">
        <w:rPr>
          <w:lang w:val="en-GB"/>
        </w:rPr>
        <w:t xml:space="preserve">, J. &amp; </w:t>
      </w:r>
      <w:proofErr w:type="spellStart"/>
      <w:r w:rsidRPr="006741AA">
        <w:rPr>
          <w:lang w:val="en-GB"/>
        </w:rPr>
        <w:t>Kulinskaya</w:t>
      </w:r>
      <w:proofErr w:type="spellEnd"/>
      <w:r w:rsidRPr="006741AA">
        <w:rPr>
          <w:lang w:val="en-GB"/>
        </w:rPr>
        <w:t>, E. Temporal Instability of Evidence Base: A Threat to Policy Making? Trends in ecology &amp; evolution (</w:t>
      </w:r>
      <w:r w:rsidRPr="006741AA">
        <w:rPr>
          <w:i/>
          <w:lang w:val="en-GB"/>
        </w:rPr>
        <w:t>in press</w:t>
      </w:r>
      <w:r w:rsidRPr="006741AA">
        <w:rPr>
          <w:lang w:val="en-GB"/>
        </w:rPr>
        <w:t>).</w:t>
      </w:r>
    </w:p>
    <w:p w14:paraId="58DF9766" w14:textId="7552B63B" w:rsidR="00BC4F52" w:rsidRPr="006741AA" w:rsidRDefault="00197D7A">
      <w:pPr>
        <w:spacing w:before="240" w:after="240"/>
        <w:rPr>
          <w:moveFrom w:id="144" w:author="Matthew Grainger" w:date="2020-01-27T15:41:00Z"/>
          <w:lang w:val="en-GB"/>
        </w:rPr>
      </w:pPr>
      <w:del w:id="145" w:author="Matthew Grainger" w:date="2020-01-27T15:41:00Z">
        <w:r w:rsidRPr="006741AA">
          <w:rPr>
            <w:lang w:val="en-GB"/>
          </w:rPr>
          <w:delText>12</w:delText>
        </w:r>
      </w:del>
      <w:moveFromRangeStart w:id="146" w:author="Matthew Grainger" w:date="2020-01-27T15:41:00Z" w:name="move31032138"/>
      <w:moveFrom w:id="147" w:author="Matthew Grainger" w:date="2020-01-27T15:41:00Z">
        <w:r w:rsidRPr="00B4091D">
          <w:rPr>
            <w:lang w:val="nb-NO"/>
            <w:rPrChange w:id="148" w:author="Matthew Grainger" w:date="2020-01-27T15:41:00Z">
              <w:rPr>
                <w:lang w:val="en-GB"/>
              </w:rPr>
            </w:rPrChange>
          </w:rPr>
          <w:t xml:space="preserve">. Darras, K. et al. </w:t>
        </w:r>
        <w:r w:rsidRPr="006741AA">
          <w:rPr>
            <w:lang w:val="en-GB"/>
          </w:rPr>
          <w:t xml:space="preserve">Comparing the sampling performance of sound recorders versus point counts in bird surveys: A meta-analysis. Journal of </w:t>
        </w:r>
        <w:r w:rsidR="00A44448">
          <w:rPr>
            <w:lang w:val="en-GB"/>
          </w:rPr>
          <w:t>A</w:t>
        </w:r>
        <w:r w:rsidRPr="006741AA">
          <w:rPr>
            <w:lang w:val="en-GB"/>
          </w:rPr>
          <w:t>pplied ecology 55, 2575–2586 (2018).</w:t>
        </w:r>
      </w:moveFrom>
    </w:p>
    <w:moveFromRangeEnd w:id="146"/>
    <w:p w14:paraId="14C018A5" w14:textId="0E198BB2" w:rsidR="00BC4F52" w:rsidRPr="006741AA" w:rsidRDefault="003A6A1D">
      <w:pPr>
        <w:spacing w:before="240" w:after="240"/>
        <w:rPr>
          <w:lang w:val="en-GB"/>
        </w:rPr>
      </w:pPr>
      <w:ins w:id="149" w:author="Matthew Grainger" w:date="2020-01-27T15:41:00Z">
        <w:r w:rsidRPr="006741AA">
          <w:rPr>
            <w:lang w:val="en-GB"/>
          </w:rPr>
          <w:t>1</w:t>
        </w:r>
        <w:r>
          <w:rPr>
            <w:lang w:val="en-GB"/>
          </w:rPr>
          <w:t>1</w:t>
        </w:r>
      </w:ins>
      <w:del w:id="150" w:author="Matthew Grainger" w:date="2020-01-27T15:41:00Z">
        <w:r w:rsidR="00197D7A" w:rsidRPr="006741AA">
          <w:rPr>
            <w:lang w:val="en-GB"/>
          </w:rPr>
          <w:delText>13</w:delText>
        </w:r>
      </w:del>
      <w:r w:rsidR="00197D7A" w:rsidRPr="006741AA">
        <w:rPr>
          <w:lang w:val="en-GB"/>
        </w:rPr>
        <w:t xml:space="preserve">. </w:t>
      </w:r>
      <w:proofErr w:type="spellStart"/>
      <w:r w:rsidR="00197D7A" w:rsidRPr="006741AA">
        <w:rPr>
          <w:lang w:val="en-GB"/>
        </w:rPr>
        <w:t>Leimu</w:t>
      </w:r>
      <w:proofErr w:type="spellEnd"/>
      <w:r w:rsidR="00197D7A" w:rsidRPr="006741AA">
        <w:rPr>
          <w:lang w:val="en-GB"/>
        </w:rPr>
        <w:t xml:space="preserve">, R. &amp; </w:t>
      </w:r>
      <w:proofErr w:type="spellStart"/>
      <w:r w:rsidR="00197D7A" w:rsidRPr="006741AA">
        <w:rPr>
          <w:lang w:val="en-GB"/>
        </w:rPr>
        <w:t>Koricheva</w:t>
      </w:r>
      <w:proofErr w:type="spellEnd"/>
      <w:r w:rsidR="00197D7A" w:rsidRPr="006741AA">
        <w:rPr>
          <w:lang w:val="en-GB"/>
        </w:rPr>
        <w:t xml:space="preserve">, J. Cumulative meta-analysis: a new tool for detection of temporal trends and publication bias in ecology. Proc. R. Soc. </w:t>
      </w:r>
      <w:proofErr w:type="spellStart"/>
      <w:r w:rsidR="00197D7A" w:rsidRPr="006741AA">
        <w:rPr>
          <w:lang w:val="en-GB"/>
        </w:rPr>
        <w:t>Lond</w:t>
      </w:r>
      <w:proofErr w:type="spellEnd"/>
      <w:r w:rsidR="00197D7A" w:rsidRPr="006741AA">
        <w:rPr>
          <w:lang w:val="en-GB"/>
        </w:rPr>
        <w:t>. B 271, 1961–1966</w:t>
      </w:r>
      <w:r w:rsidR="00A44448" w:rsidRPr="00A44448">
        <w:rPr>
          <w:lang w:val="en-GB"/>
        </w:rPr>
        <w:t xml:space="preserve"> </w:t>
      </w:r>
      <w:r w:rsidR="00A44448" w:rsidRPr="006741AA">
        <w:rPr>
          <w:lang w:val="en-GB"/>
        </w:rPr>
        <w:t>(2004)</w:t>
      </w:r>
      <w:r w:rsidR="00A44448">
        <w:rPr>
          <w:lang w:val="en-GB"/>
        </w:rPr>
        <w:t>.</w:t>
      </w:r>
    </w:p>
    <w:p w14:paraId="588F5F8C" w14:textId="2D7E4409" w:rsidR="003A6A1D" w:rsidRPr="006741AA" w:rsidRDefault="003A6A1D">
      <w:pPr>
        <w:spacing w:before="240" w:after="240"/>
        <w:rPr>
          <w:ins w:id="151" w:author="Matthew Grainger" w:date="2020-01-27T15:41:00Z"/>
          <w:lang w:val="en-GB"/>
        </w:rPr>
      </w:pPr>
      <w:ins w:id="152" w:author="Matthew Grainger" w:date="2020-01-27T15:41:00Z">
        <w:r>
          <w:rPr>
            <w:lang w:val="en-GB"/>
          </w:rPr>
          <w:t xml:space="preserve">12. Nichols, J.D. Nichols, Kendall, W.L. &amp; Boomer, G.S. Accumulating evidence in ecology: Once is not enough. Ecology and Evolution </w:t>
        </w:r>
        <w:r w:rsidR="00962DFE">
          <w:rPr>
            <w:lang w:val="en-GB"/>
          </w:rPr>
          <w:t>9, 13991 – 14004 (2019).</w:t>
        </w:r>
        <w:r>
          <w:rPr>
            <w:lang w:val="en-GB"/>
          </w:rPr>
          <w:t xml:space="preserve">  </w:t>
        </w:r>
      </w:ins>
    </w:p>
    <w:p w14:paraId="287E3DB2" w14:textId="77777777" w:rsidR="00BC4F52" w:rsidRPr="006741AA" w:rsidRDefault="003A6A1D">
      <w:pPr>
        <w:spacing w:before="240" w:after="240"/>
        <w:rPr>
          <w:lang w:val="en-GB"/>
        </w:rPr>
      </w:pPr>
      <w:ins w:id="153" w:author="Matthew Grainger" w:date="2020-01-27T15:41:00Z">
        <w:r w:rsidRPr="006741AA">
          <w:rPr>
            <w:lang w:val="en-GB"/>
          </w:rPr>
          <w:t>1</w:t>
        </w:r>
        <w:r w:rsidR="00962DFE">
          <w:rPr>
            <w:lang w:val="en-GB"/>
          </w:rPr>
          <w:t>3</w:t>
        </w:r>
      </w:ins>
      <w:del w:id="154" w:author="Matthew Grainger" w:date="2020-01-27T15:41:00Z">
        <w:r w:rsidR="00197D7A" w:rsidRPr="006741AA">
          <w:rPr>
            <w:lang w:val="en-GB"/>
          </w:rPr>
          <w:delText>14</w:delText>
        </w:r>
      </w:del>
      <w:r w:rsidR="00197D7A" w:rsidRPr="006741AA">
        <w:rPr>
          <w:lang w:val="en-GB"/>
        </w:rPr>
        <w:t xml:space="preserve">. Carrick, J., Abdul Rahim, M.S.A.B., Adjei, C., </w:t>
      </w:r>
      <w:proofErr w:type="spellStart"/>
      <w:r w:rsidR="00197D7A" w:rsidRPr="006741AA">
        <w:rPr>
          <w:lang w:val="en-GB"/>
        </w:rPr>
        <w:t>Ashraa</w:t>
      </w:r>
      <w:proofErr w:type="spellEnd"/>
      <w:r w:rsidR="00197D7A" w:rsidRPr="006741AA">
        <w:rPr>
          <w:lang w:val="en-GB"/>
        </w:rPr>
        <w:t xml:space="preserve"> </w:t>
      </w:r>
      <w:proofErr w:type="spellStart"/>
      <w:r w:rsidR="00197D7A" w:rsidRPr="006741AA">
        <w:rPr>
          <w:lang w:val="en-GB"/>
        </w:rPr>
        <w:t>Kalee</w:t>
      </w:r>
      <w:proofErr w:type="spellEnd"/>
      <w:r w:rsidR="00197D7A" w:rsidRPr="006741AA">
        <w:rPr>
          <w:lang w:val="en-GB"/>
        </w:rPr>
        <w:t xml:space="preserve">, H.H.H., Banks, S.J., Bolam, F.C., Campos Luna, I.M., Clark, B., </w:t>
      </w:r>
      <w:proofErr w:type="spellStart"/>
      <w:r w:rsidR="00197D7A" w:rsidRPr="006741AA">
        <w:rPr>
          <w:lang w:val="en-GB"/>
        </w:rPr>
        <w:t>Cowton</w:t>
      </w:r>
      <w:proofErr w:type="spellEnd"/>
      <w:r w:rsidR="00197D7A" w:rsidRPr="006741AA">
        <w:rPr>
          <w:lang w:val="en-GB"/>
        </w:rPr>
        <w:t xml:space="preserve">, J., </w:t>
      </w:r>
      <w:proofErr w:type="spellStart"/>
      <w:r w:rsidR="00197D7A" w:rsidRPr="006741AA">
        <w:rPr>
          <w:lang w:val="en-GB"/>
        </w:rPr>
        <w:t>Domingos</w:t>
      </w:r>
      <w:proofErr w:type="spellEnd"/>
      <w:r w:rsidR="00197D7A" w:rsidRPr="006741AA">
        <w:rPr>
          <w:lang w:val="en-GB"/>
        </w:rPr>
        <w:t xml:space="preserve">, I.F.N. </w:t>
      </w:r>
      <w:ins w:id="155" w:author="Matthew Grainger" w:date="2020-01-27T15:41:00Z">
        <w:r>
          <w:rPr>
            <w:lang w:val="en-GB"/>
          </w:rPr>
          <w:t>&amp;</w:t>
        </w:r>
      </w:ins>
      <w:del w:id="156" w:author="Matthew Grainger" w:date="2020-01-27T15:41:00Z">
        <w:r w:rsidR="00197D7A" w:rsidRPr="006741AA">
          <w:rPr>
            <w:lang w:val="en-GB"/>
          </w:rPr>
          <w:delText>and</w:delText>
        </w:r>
      </w:del>
      <w:r w:rsidR="00197D7A" w:rsidRPr="006741AA">
        <w:rPr>
          <w:lang w:val="en-GB"/>
        </w:rPr>
        <w:t xml:space="preserve"> </w:t>
      </w:r>
      <w:proofErr w:type="spellStart"/>
      <w:r w:rsidR="00197D7A" w:rsidRPr="006741AA">
        <w:rPr>
          <w:lang w:val="en-GB"/>
        </w:rPr>
        <w:t>Golicha</w:t>
      </w:r>
      <w:proofErr w:type="spellEnd"/>
      <w:r w:rsidR="00197D7A" w:rsidRPr="006741AA">
        <w:rPr>
          <w:lang w:val="en-GB"/>
        </w:rPr>
        <w:t>, D.D., 2018. Is planting trees the solution to reducing flood risks? Journal of Flood Risk Management, 12, e12484 (2018).</w:t>
      </w:r>
    </w:p>
    <w:p w14:paraId="0E11A1A5" w14:textId="77777777" w:rsidR="00BC4F52" w:rsidRPr="00B4091D" w:rsidRDefault="003A6A1D">
      <w:pPr>
        <w:spacing w:before="240" w:after="240"/>
        <w:rPr>
          <w:lang w:val="nb-NO"/>
          <w:rPrChange w:id="157" w:author="Matthew Grainger" w:date="2020-01-27T15:41:00Z">
            <w:rPr>
              <w:lang w:val="en-GB"/>
            </w:rPr>
          </w:rPrChange>
        </w:rPr>
      </w:pPr>
      <w:ins w:id="158" w:author="Matthew Grainger" w:date="2020-01-27T15:41:00Z">
        <w:r w:rsidRPr="006741AA">
          <w:rPr>
            <w:lang w:val="en-GB"/>
          </w:rPr>
          <w:t>1</w:t>
        </w:r>
        <w:r w:rsidR="00962DFE">
          <w:rPr>
            <w:lang w:val="en-GB"/>
          </w:rPr>
          <w:t>4</w:t>
        </w:r>
      </w:ins>
      <w:del w:id="159" w:author="Matthew Grainger" w:date="2020-01-27T15:41:00Z">
        <w:r w:rsidR="00197D7A" w:rsidRPr="006741AA">
          <w:rPr>
            <w:lang w:val="en-GB"/>
          </w:rPr>
          <w:delText>15</w:delText>
        </w:r>
      </w:del>
      <w:r w:rsidR="00197D7A" w:rsidRPr="006741AA">
        <w:rPr>
          <w:lang w:val="en-GB"/>
        </w:rPr>
        <w:t xml:space="preserve">. Altmann, D.  The scandal of poor medical research. </w:t>
      </w:r>
      <w:proofErr w:type="spellStart"/>
      <w:r w:rsidR="00197D7A" w:rsidRPr="00B4091D">
        <w:rPr>
          <w:lang w:val="nb-NO"/>
          <w:rPrChange w:id="160" w:author="Matthew Grainger" w:date="2020-01-27T15:41:00Z">
            <w:rPr>
              <w:lang w:val="en-GB"/>
            </w:rPr>
          </w:rPrChange>
        </w:rPr>
        <w:t>Bmj</w:t>
      </w:r>
      <w:proofErr w:type="spellEnd"/>
      <w:r w:rsidR="00197D7A" w:rsidRPr="00B4091D">
        <w:rPr>
          <w:lang w:val="nb-NO"/>
          <w:rPrChange w:id="161" w:author="Matthew Grainger" w:date="2020-01-27T15:41:00Z">
            <w:rPr>
              <w:lang w:val="en-GB"/>
            </w:rPr>
          </w:rPrChange>
        </w:rPr>
        <w:t xml:space="preserve"> 308, 283 (1994).</w:t>
      </w:r>
    </w:p>
    <w:p w14:paraId="5B19C840" w14:textId="77777777" w:rsidR="00BC4F52" w:rsidRPr="006741AA" w:rsidRDefault="003A6A1D">
      <w:pPr>
        <w:spacing w:before="240" w:after="240"/>
        <w:rPr>
          <w:moveTo w:id="162" w:author="Matthew Grainger" w:date="2020-01-27T15:41:00Z"/>
          <w:lang w:val="en-GB"/>
        </w:rPr>
      </w:pPr>
      <w:ins w:id="163" w:author="Matthew Grainger" w:date="2020-01-27T15:41:00Z">
        <w:r w:rsidRPr="00B4091D">
          <w:rPr>
            <w:lang w:val="nb-NO"/>
          </w:rPr>
          <w:t>1</w:t>
        </w:r>
        <w:r w:rsidR="00962DFE" w:rsidRPr="00B4091D">
          <w:rPr>
            <w:lang w:val="nb-NO"/>
          </w:rPr>
          <w:t>5</w:t>
        </w:r>
      </w:ins>
      <w:moveToRangeStart w:id="164" w:author="Matthew Grainger" w:date="2020-01-27T15:41:00Z" w:name="move31032138"/>
      <w:moveTo w:id="165" w:author="Matthew Grainger" w:date="2020-01-27T15:41:00Z">
        <w:r w:rsidR="00197D7A" w:rsidRPr="00B4091D">
          <w:rPr>
            <w:lang w:val="nb-NO"/>
            <w:rPrChange w:id="166" w:author="Matthew Grainger" w:date="2020-01-27T15:41:00Z">
              <w:rPr>
                <w:lang w:val="en-GB"/>
              </w:rPr>
            </w:rPrChange>
          </w:rPr>
          <w:t xml:space="preserve">. Darras, K. et al. </w:t>
        </w:r>
        <w:r w:rsidR="00197D7A" w:rsidRPr="006741AA">
          <w:rPr>
            <w:lang w:val="en-GB"/>
          </w:rPr>
          <w:t xml:space="preserve">Comparing the sampling performance of sound recorders versus point counts in bird surveys: A meta-analysis. Journal of </w:t>
        </w:r>
        <w:r w:rsidR="00A44448">
          <w:rPr>
            <w:lang w:val="en-GB"/>
          </w:rPr>
          <w:t>A</w:t>
        </w:r>
        <w:r w:rsidR="00197D7A" w:rsidRPr="006741AA">
          <w:rPr>
            <w:lang w:val="en-GB"/>
          </w:rPr>
          <w:t>pplied ecology 55, 2575–2586 (2018).</w:t>
        </w:r>
      </w:moveTo>
    </w:p>
    <w:moveToRangeEnd w:id="164"/>
    <w:p w14:paraId="5572F176" w14:textId="77777777" w:rsidR="00BC4F52" w:rsidRPr="006741AA" w:rsidRDefault="00BC4F52">
      <w:pPr>
        <w:rPr>
          <w:lang w:val="en-GB"/>
        </w:rPr>
      </w:pPr>
    </w:p>
    <w:p w14:paraId="77148CF3" w14:textId="45E2C826" w:rsidR="009761D2" w:rsidRDefault="009761D2" w:rsidP="009761D2">
      <w:pPr>
        <w:pStyle w:val="Heading3"/>
        <w:rPr>
          <w:ins w:id="167" w:author="Matthew Grainger" w:date="2020-01-27T15:41:00Z"/>
          <w:lang w:val="en-GB"/>
        </w:rPr>
      </w:pPr>
      <w:ins w:id="168" w:author="Matthew Grainger" w:date="2020-01-27T15:41:00Z">
        <w:r>
          <w:rPr>
            <w:lang w:val="en-GB"/>
          </w:rPr>
          <w:t>Acknowledgments</w:t>
        </w:r>
      </w:ins>
    </w:p>
    <w:p w14:paraId="5DDA8BAA" w14:textId="052E5A76" w:rsidR="00961AD3" w:rsidRDefault="00171F67" w:rsidP="00961AD3">
      <w:pPr>
        <w:rPr>
          <w:ins w:id="169" w:author="Matthew Grainger" w:date="2020-01-27T15:41:00Z"/>
          <w:lang w:val="en-GB"/>
        </w:rPr>
      </w:pPr>
      <w:ins w:id="170" w:author="Matthew Grainger" w:date="2020-01-27T15:41:00Z">
        <w:r>
          <w:rPr>
            <w:lang w:val="en-GB"/>
          </w:rPr>
          <w:t>We</w:t>
        </w:r>
        <w:r w:rsidR="00E5482A">
          <w:rPr>
            <w:lang w:val="en-GB"/>
          </w:rPr>
          <w:t xml:space="preserve"> thank Dr Hannah Fraser and Dr </w:t>
        </w:r>
        <w:proofErr w:type="spellStart"/>
        <w:r w:rsidR="00C14F2B">
          <w:rPr>
            <w:color w:val="000000"/>
          </w:rPr>
          <w:t>Jacqualyn</w:t>
        </w:r>
        <w:proofErr w:type="spellEnd"/>
        <w:r w:rsidR="00C14F2B">
          <w:rPr>
            <w:color w:val="000000"/>
          </w:rPr>
          <w:t xml:space="preserve"> Eales </w:t>
        </w:r>
        <w:r w:rsidR="00E94FDF">
          <w:rPr>
            <w:color w:val="000000"/>
          </w:rPr>
          <w:t xml:space="preserve">for </w:t>
        </w:r>
        <w:r w:rsidR="0077684A">
          <w:rPr>
            <w:color w:val="000000"/>
          </w:rPr>
          <w:t>their insightful comments on our commentary which has</w:t>
        </w:r>
        <w:r w:rsidR="005D6108">
          <w:rPr>
            <w:color w:val="000000"/>
          </w:rPr>
          <w:t xml:space="preserve"> greatly improved the </w:t>
        </w:r>
        <w:r w:rsidR="006B124B">
          <w:rPr>
            <w:color w:val="000000"/>
          </w:rPr>
          <w:t xml:space="preserve">final version. </w:t>
        </w:r>
      </w:ins>
    </w:p>
    <w:p w14:paraId="1D09F951" w14:textId="77777777" w:rsidR="00961AD3" w:rsidRDefault="00961AD3" w:rsidP="00961AD3">
      <w:pPr>
        <w:rPr>
          <w:ins w:id="171" w:author="Matthew Grainger" w:date="2020-01-27T15:41:00Z"/>
          <w:lang w:val="en-GB"/>
        </w:rPr>
      </w:pPr>
    </w:p>
    <w:p w14:paraId="28252496" w14:textId="5EDCA18F" w:rsidR="00961AD3" w:rsidRPr="00961AD3" w:rsidRDefault="00961AD3" w:rsidP="00145A88">
      <w:pPr>
        <w:pStyle w:val="Heading3"/>
        <w:rPr>
          <w:ins w:id="172" w:author="Matthew Grainger" w:date="2020-01-27T15:41:00Z"/>
          <w:lang w:val="en-GB"/>
        </w:rPr>
      </w:pPr>
      <w:ins w:id="173" w:author="Matthew Grainger" w:date="2020-01-27T15:41:00Z">
        <w:r w:rsidRPr="00961AD3">
          <w:rPr>
            <w:lang w:val="en-GB"/>
          </w:rPr>
          <w:t xml:space="preserve">Competing interests </w:t>
        </w:r>
      </w:ins>
    </w:p>
    <w:p w14:paraId="27F57800" w14:textId="59B629E8" w:rsidR="009761D2" w:rsidRPr="009761D2" w:rsidRDefault="00FB33E5" w:rsidP="009761D2">
      <w:pPr>
        <w:rPr>
          <w:ins w:id="174" w:author="Matthew Grainger" w:date="2020-01-27T15:41:00Z"/>
          <w:lang w:val="en-GB"/>
        </w:rPr>
      </w:pPr>
      <w:ins w:id="175" w:author="Matthew Grainger" w:date="2020-01-27T15:41:00Z">
        <w:r w:rsidRPr="00FB33E5">
          <w:rPr>
            <w:lang w:val="en-GB"/>
          </w:rPr>
          <w:t>The authors declare no competing interests.</w:t>
        </w:r>
      </w:ins>
    </w:p>
    <w:p w14:paraId="458E1E28" w14:textId="77777777" w:rsidR="00063FBA" w:rsidRDefault="00063FBA">
      <w:pPr>
        <w:rPr>
          <w:ins w:id="176" w:author="Matthew Grainger" w:date="2020-01-27T15:41:00Z"/>
          <w:color w:val="434343"/>
          <w:sz w:val="28"/>
          <w:szCs w:val="28"/>
          <w:lang w:val="en-GB"/>
        </w:rPr>
      </w:pPr>
      <w:ins w:id="177" w:author="Matthew Grainger" w:date="2020-01-27T15:41:00Z">
        <w:r>
          <w:rPr>
            <w:lang w:val="en-GB"/>
          </w:rPr>
          <w:br w:type="page"/>
        </w:r>
      </w:ins>
    </w:p>
    <w:p w14:paraId="2A2410E3" w14:textId="112B4F4E" w:rsidR="00063FBA" w:rsidRPr="00F027CD" w:rsidRDefault="00063FBA" w:rsidP="00063FBA">
      <w:pPr>
        <w:pStyle w:val="Heading3"/>
        <w:rPr>
          <w:ins w:id="178" w:author="Matthew Grainger" w:date="2020-01-27T15:41:00Z"/>
          <w:lang w:val="en-GB"/>
        </w:rPr>
      </w:pPr>
      <w:ins w:id="179" w:author="Matthew Grainger" w:date="2020-01-27T15:41:00Z">
        <w:r>
          <w:rPr>
            <w:lang w:val="en-GB"/>
          </w:rPr>
          <w:lastRenderedPageBreak/>
          <w:t xml:space="preserve">Box 1 </w:t>
        </w:r>
        <w:r w:rsidRPr="00F027CD">
          <w:rPr>
            <w:lang w:val="en-GB"/>
          </w:rPr>
          <w:t>| Using cumulative meta-analysis to make research decisions</w:t>
        </w:r>
      </w:ins>
    </w:p>
    <w:p w14:paraId="44A8A337" w14:textId="77777777" w:rsidR="00063FBA" w:rsidRPr="00F027CD" w:rsidRDefault="00063FBA" w:rsidP="00063FBA">
      <w:pPr>
        <w:spacing w:before="240"/>
        <w:jc w:val="both"/>
        <w:rPr>
          <w:ins w:id="180" w:author="Matthew Grainger" w:date="2020-01-27T15:41:00Z"/>
          <w:lang w:val="en-GB"/>
        </w:rPr>
      </w:pPr>
      <w:ins w:id="181" w:author="Matthew Grainger" w:date="2020-01-27T15:41:00Z">
        <w:r w:rsidRPr="00F027CD">
          <w:rPr>
            <w:lang w:val="en-GB"/>
          </w:rPr>
          <w:t>Imagine you, as a researcher or research funder, want to assess the potential for acoustic recorders to replace human observers for estimating bird abundance. Do we need another research study to determine this? Here we outline an example decision process which would serve to reduce research waste.</w:t>
        </w:r>
      </w:ins>
    </w:p>
    <w:p w14:paraId="148A4B27" w14:textId="77777777" w:rsidR="00063FBA" w:rsidRPr="003F4032" w:rsidRDefault="00063FBA" w:rsidP="00063FBA">
      <w:pPr>
        <w:pStyle w:val="ListParagraph"/>
        <w:numPr>
          <w:ilvl w:val="0"/>
          <w:numId w:val="1"/>
        </w:numPr>
        <w:spacing w:before="240"/>
        <w:jc w:val="both"/>
        <w:rPr>
          <w:ins w:id="182" w:author="Matthew Grainger" w:date="2020-01-27T15:41:00Z"/>
          <w:lang w:val="en-GB"/>
        </w:rPr>
      </w:pPr>
      <w:ins w:id="183" w:author="Matthew Grainger" w:date="2020-01-27T15:41:00Z">
        <w:r w:rsidRPr="00C3546B">
          <w:rPr>
            <w:b/>
            <w:bCs/>
            <w:i/>
            <w:iCs/>
            <w:lang w:val="en-GB"/>
          </w:rPr>
          <w:t>Is there previous knowledge available on this topic?</w:t>
        </w:r>
      </w:ins>
      <w:moveToRangeStart w:id="184" w:author="Matthew Grainger" w:date="2020-01-27T15:41:00Z" w:name="move31032134"/>
      <w:moveTo w:id="185" w:author="Matthew Grainger" w:date="2020-01-27T15:41:00Z">
        <w:r w:rsidR="00197D7A" w:rsidRPr="006741AA">
          <w:rPr>
            <w:lang w:val="en-GB"/>
          </w:rPr>
          <w:t xml:space="preserve"> Technological advances over the last two decades have allowed this potential to be explored fully, and well over 150 field studies have sought to answer this question. </w:t>
        </w:r>
      </w:moveTo>
      <w:moveToRangeEnd w:id="184"/>
      <w:ins w:id="186" w:author="Matthew Grainger" w:date="2020-01-27T15:41:00Z">
        <w:r w:rsidRPr="003F4032">
          <w:rPr>
            <w:lang w:val="en-GB"/>
          </w:rPr>
          <w:t>A meta-analysis in 2018</w:t>
        </w:r>
        <w:r w:rsidRPr="003F4032">
          <w:rPr>
            <w:vertAlign w:val="superscript"/>
            <w:lang w:val="en-GB"/>
          </w:rPr>
          <w:t>15</w:t>
        </w:r>
        <w:r w:rsidRPr="003F4032">
          <w:rPr>
            <w:lang w:val="en-GB"/>
          </w:rPr>
          <w:t xml:space="preserve"> explored the pooled effect of these studies using a meta-analytic approach to estimate species richness of birds. </w:t>
        </w:r>
      </w:ins>
      <w:moveToRangeStart w:id="187" w:author="Matthew Grainger" w:date="2020-01-27T15:41:00Z" w:name="move31032136"/>
      <w:moveTo w:id="188" w:author="Matthew Grainger" w:date="2020-01-27T15:41:00Z">
        <w:r w:rsidR="00197D7A" w:rsidRPr="006741AA">
          <w:rPr>
            <w:lang w:val="en-GB"/>
          </w:rPr>
          <w:t xml:space="preserve">Twenty-eight primary studies published between 2000 and 2017 were included in the meta-analysis. </w:t>
        </w:r>
        <w:moveToRangeStart w:id="189" w:author="Matthew Grainger" w:date="2020-01-27T15:41:00Z" w:name="move31032135"/>
        <w:moveToRangeEnd w:id="187"/>
        <w:r w:rsidR="00197D7A" w:rsidRPr="006741AA">
          <w:rPr>
            <w:lang w:val="en-GB"/>
          </w:rPr>
          <w:t xml:space="preserve">Based on the combined evidence from the included studies, they concluded that when human observers (using point counts) and sound recorders sample areas of equal size then there is no difference between estimates of bird species richness. </w:t>
        </w:r>
      </w:moveTo>
      <w:moveToRangeEnd w:id="189"/>
      <w:ins w:id="190" w:author="Matthew Grainger" w:date="2020-01-27T15:41:00Z">
        <w:r w:rsidRPr="003F4032">
          <w:rPr>
            <w:lang w:val="en-GB"/>
          </w:rPr>
          <w:t xml:space="preserve">When properly conducted (see specific advice in </w:t>
        </w:r>
        <w:r w:rsidRPr="003F4032">
          <w:rPr>
            <w:vertAlign w:val="superscript"/>
            <w:lang w:val="en-GB"/>
          </w:rPr>
          <w:t>15</w:t>
        </w:r>
        <w:r w:rsidRPr="003F4032">
          <w:rPr>
            <w:lang w:val="en-GB"/>
          </w:rPr>
          <w:t xml:space="preserve">), it can be inferred that sound recorders can be used to monitor aspects of biodiversity as efficiently as human observers. </w:t>
        </w:r>
      </w:ins>
    </w:p>
    <w:p w14:paraId="07241E90" w14:textId="77777777" w:rsidR="00BC4F52" w:rsidRPr="006741AA" w:rsidRDefault="00063FBA" w:rsidP="00063FBA">
      <w:pPr>
        <w:pStyle w:val="ListParagraph"/>
        <w:numPr>
          <w:ilvl w:val="0"/>
          <w:numId w:val="1"/>
        </w:numPr>
        <w:spacing w:before="240"/>
        <w:jc w:val="both"/>
        <w:rPr>
          <w:moveTo w:id="191" w:author="Matthew Grainger" w:date="2020-01-27T15:41:00Z"/>
          <w:lang w:val="en-GB"/>
        </w:rPr>
        <w:pPrChange w:id="192" w:author="Matthew Grainger" w:date="2020-01-27T15:41:00Z">
          <w:pPr>
            <w:spacing w:before="240"/>
            <w:jc w:val="both"/>
          </w:pPr>
        </w:pPrChange>
      </w:pPr>
      <w:ins w:id="193" w:author="Matthew Grainger" w:date="2020-01-27T15:41:00Z">
        <w:r w:rsidRPr="00C3546B">
          <w:rPr>
            <w:b/>
            <w:bCs/>
            <w:i/>
            <w:iCs/>
            <w:lang w:val="en-GB"/>
          </w:rPr>
          <w:t>Do we need another study to quantify the effect?</w:t>
        </w:r>
        <w:r w:rsidRPr="00F97911">
          <w:rPr>
            <w:lang w:val="en-GB"/>
          </w:rPr>
          <w:t xml:space="preserve"> </w:t>
        </w:r>
        <w:r w:rsidRPr="00C3546B">
          <w:rPr>
            <w:lang w:val="en-GB"/>
          </w:rPr>
          <w:t xml:space="preserve">We adapted the analysis of </w:t>
        </w:r>
        <w:r w:rsidRPr="00C3546B">
          <w:rPr>
            <w:vertAlign w:val="superscript"/>
            <w:lang w:val="en-GB"/>
          </w:rPr>
          <w:t>15</w:t>
        </w:r>
        <w:r w:rsidRPr="00C3546B">
          <w:rPr>
            <w:lang w:val="en-GB"/>
          </w:rPr>
          <w:t xml:space="preserve"> to demonstrate the use of cumulative meta-analysis (see </w:t>
        </w:r>
        <w:r>
          <w:rPr>
            <w:lang w:val="en-GB"/>
          </w:rPr>
          <w:t xml:space="preserve">Supplementary </w:t>
        </w:r>
      </w:ins>
      <w:moveToRangeStart w:id="194" w:author="Matthew Grainger" w:date="2020-01-27T15:41:00Z" w:name="move31032139"/>
      <w:moveTo w:id="195" w:author="Matthew Grainger" w:date="2020-01-27T15:41:00Z">
        <w:r w:rsidR="00197D7A">
          <w:rPr>
            <w:lang w:val="en-GB"/>
            <w:rPrChange w:id="196" w:author="Matthew Grainger" w:date="2020-01-27T15:41:00Z">
              <w:rPr>
                <w:i/>
                <w:lang w:val="en-GB"/>
              </w:rPr>
            </w:rPrChange>
          </w:rPr>
          <w:t>Methods</w:t>
        </w:r>
      </w:moveTo>
      <w:moveToRangeEnd w:id="194"/>
      <w:ins w:id="197" w:author="Matthew Grainger" w:date="2020-01-27T15:41:00Z">
        <w:r w:rsidRPr="00C3546B">
          <w:rPr>
            <w:lang w:val="en-GB"/>
          </w:rPr>
          <w:t>). For the 14 studies conducted since 2014, the effect size (i.e. the magnitude of the difference between intervention and control) of studies was consistently close to 0.07  (a difference of around 1 species; Figure 1).</w:t>
        </w:r>
      </w:ins>
      <w:moveToRangeStart w:id="198" w:author="Matthew Grainger" w:date="2020-01-27T15:41:00Z" w:name="move31032137"/>
      <w:moveTo w:id="199" w:author="Matthew Grainger" w:date="2020-01-27T15:41:00Z">
        <w:r w:rsidR="00197D7A" w:rsidRPr="006741AA">
          <w:rPr>
            <w:lang w:val="en-GB"/>
          </w:rPr>
          <w:t xml:space="preserve"> This means that there was no clear difference between acoustic recorders and human observers on bird point counts. It would be wasteful to fund yet another study that addressed this specific question.</w:t>
        </w:r>
      </w:moveTo>
    </w:p>
    <w:moveToRangeEnd w:id="198"/>
    <w:p w14:paraId="5FD1351D" w14:textId="77777777" w:rsidR="00063FBA" w:rsidRDefault="00063FBA" w:rsidP="00063FBA">
      <w:pPr>
        <w:pStyle w:val="ListParagraph"/>
        <w:numPr>
          <w:ilvl w:val="0"/>
          <w:numId w:val="1"/>
        </w:numPr>
        <w:spacing w:before="240"/>
        <w:jc w:val="both"/>
        <w:rPr>
          <w:ins w:id="200" w:author="Matthew Grainger" w:date="2020-01-27T15:41:00Z"/>
        </w:rPr>
      </w:pPr>
      <w:ins w:id="201" w:author="Matthew Grainger" w:date="2020-01-27T15:41:00Z">
        <w:r w:rsidRPr="00C3546B">
          <w:rPr>
            <w:b/>
            <w:bCs/>
            <w:i/>
            <w:iCs/>
            <w:lang w:val="en-GB"/>
          </w:rPr>
          <w:t xml:space="preserve">What next? </w:t>
        </w:r>
        <w:r>
          <w:t xml:space="preserve">If you were interested in acoustic sampling as a means to sample bird species richness you could proceed with confidence that using acoustic sampling is as effective as human observers in the field. If you are interested in acoustic sampling specifically you could look for substantial anomalies or heterogeneity between studies in the meta-analysis and design a study trying to understand these differences. </w:t>
        </w:r>
      </w:ins>
    </w:p>
    <w:p w14:paraId="35A61063" w14:textId="77777777" w:rsidR="00BC4F52" w:rsidRPr="00063FBA" w:rsidRDefault="00BC4F52">
      <w:pPr>
        <w:rPr>
          <w:rPrChange w:id="202" w:author="Matthew Grainger" w:date="2020-01-27T15:41:00Z">
            <w:rPr>
              <w:lang w:val="en-GB"/>
            </w:rPr>
          </w:rPrChange>
        </w:rPr>
      </w:pPr>
    </w:p>
    <w:p w14:paraId="5283CBA4" w14:textId="77777777" w:rsidR="00045935" w:rsidRDefault="00045935">
      <w:pPr>
        <w:rPr>
          <w:ins w:id="203" w:author="Matthew Grainger" w:date="2020-01-27T15:41:00Z"/>
          <w:b/>
          <w:lang w:val="en-GB"/>
        </w:rPr>
      </w:pPr>
      <w:ins w:id="204" w:author="Matthew Grainger" w:date="2020-01-27T15:41:00Z">
        <w:r>
          <w:rPr>
            <w:b/>
            <w:lang w:val="en-GB"/>
          </w:rPr>
          <w:br w:type="page"/>
        </w:r>
      </w:ins>
    </w:p>
    <w:p w14:paraId="3ECF7B9C" w14:textId="77777777" w:rsidR="00BC4F52" w:rsidRPr="006741AA" w:rsidRDefault="00197D7A">
      <w:pPr>
        <w:rPr>
          <w:b/>
          <w:lang w:val="en-GB"/>
        </w:rPr>
      </w:pPr>
      <w:r w:rsidRPr="006741AA">
        <w:rPr>
          <w:b/>
          <w:lang w:val="en-GB"/>
        </w:rPr>
        <w:lastRenderedPageBreak/>
        <w:t>Figures</w:t>
      </w:r>
    </w:p>
    <w:p w14:paraId="38C5DAC0" w14:textId="77777777" w:rsidR="00BC4F52" w:rsidRPr="006741AA" w:rsidRDefault="00BC4F52">
      <w:pPr>
        <w:rPr>
          <w:lang w:val="en-GB"/>
        </w:rPr>
      </w:pPr>
    </w:p>
    <w:p w14:paraId="1965D1BE" w14:textId="77777777" w:rsidR="00BC4F52" w:rsidRPr="006741AA" w:rsidRDefault="00197D7A">
      <w:pPr>
        <w:rPr>
          <w:lang w:val="en-GB"/>
        </w:rPr>
      </w:pPr>
      <w:r w:rsidRPr="006741AA">
        <w:rPr>
          <w:lang w:val="en-GB"/>
        </w:rPr>
        <w:t xml:space="preserve">Figure 1. Cumulative forest plot of the meta-analysis of </w:t>
      </w:r>
      <w:r w:rsidRPr="006741AA">
        <w:rPr>
          <w:vertAlign w:val="superscript"/>
          <w:lang w:val="en-GB"/>
        </w:rPr>
        <w:t>12</w:t>
      </w:r>
      <w:r w:rsidRPr="006741AA">
        <w:rPr>
          <w:lang w:val="en-GB"/>
        </w:rPr>
        <w:t xml:space="preserve"> on the difference between human observers and acoustic recorders in terms of species richness.</w:t>
      </w:r>
      <w:ins w:id="205" w:author="Matthew Grainger" w:date="2020-01-27T15:41:00Z">
        <w:r w:rsidR="0052768B" w:rsidRPr="0052768B">
          <w:rPr>
            <w:lang w:val="en-GB"/>
          </w:rPr>
          <w:t xml:space="preserve"> The green line indicates the line of zero effect, the blue dots indicate the cumulative effect size with 95% confidence intervals.</w:t>
        </w:r>
        <w:r w:rsidR="006E0BDE">
          <w:rPr>
            <w:lang w:val="en-GB"/>
          </w:rPr>
          <w:t xml:space="preserve"> Studies are ordered by </w:t>
        </w:r>
        <w:r w:rsidR="00652C99">
          <w:rPr>
            <w:lang w:val="en-GB"/>
          </w:rPr>
          <w:t>publication year</w:t>
        </w:r>
        <w:r w:rsidR="006E0BDE">
          <w:rPr>
            <w:lang w:val="en-GB"/>
          </w:rPr>
          <w:t xml:space="preserve"> with the </w:t>
        </w:r>
        <w:r w:rsidR="00861352">
          <w:rPr>
            <w:lang w:val="en-GB"/>
          </w:rPr>
          <w:t>earliest studies at the top and the latest studies at the bottom.</w:t>
        </w:r>
      </w:ins>
    </w:p>
    <w:p w14:paraId="722C1F44" w14:textId="77777777" w:rsidR="00BC4F52" w:rsidRPr="006741AA" w:rsidRDefault="00BC4F52">
      <w:pPr>
        <w:rPr>
          <w:lang w:val="en-GB"/>
        </w:rPr>
      </w:pPr>
    </w:p>
    <w:p w14:paraId="21B86B37" w14:textId="77777777" w:rsidR="00BC4F52" w:rsidRPr="006741AA" w:rsidRDefault="00197D7A">
      <w:pPr>
        <w:rPr>
          <w:lang w:val="en-GB"/>
        </w:rPr>
      </w:pPr>
      <w:r w:rsidRPr="006741AA">
        <w:rPr>
          <w:lang w:val="en-GB"/>
        </w:rPr>
        <w:t xml:space="preserve">Table 1. The research process stages (adapted from </w:t>
      </w:r>
      <w:r w:rsidRPr="006741AA">
        <w:rPr>
          <w:vertAlign w:val="superscript"/>
          <w:lang w:val="en-GB"/>
        </w:rPr>
        <w:t>2</w:t>
      </w:r>
      <w:r w:rsidRPr="006741AA">
        <w:rPr>
          <w:lang w:val="en-GB"/>
        </w:rPr>
        <w:t xml:space="preserve">), examples of potential research waste and how ecology and conservation can limit these. </w:t>
      </w:r>
      <w:ins w:id="206" w:author="Matthew Grainger" w:date="2020-01-27T15:41:00Z">
        <w:r w:rsidR="009F43D9">
          <w:rPr>
            <w:lang w:val="en-GB"/>
          </w:rPr>
          <w:t>Systematic reviews</w:t>
        </w:r>
        <w:r w:rsidR="00D97F80">
          <w:rPr>
            <w:lang w:val="en-GB"/>
          </w:rPr>
          <w:t>,</w:t>
        </w:r>
        <w:r w:rsidR="00266532">
          <w:rPr>
            <w:lang w:val="en-GB"/>
          </w:rPr>
          <w:t xml:space="preserve"> systematic maps, meta-analysis as well as</w:t>
        </w:r>
        <w:r w:rsidR="00D97F80">
          <w:rPr>
            <w:lang w:val="en-GB"/>
          </w:rPr>
          <w:t xml:space="preserve"> open science</w:t>
        </w:r>
        <w:r w:rsidR="00266532">
          <w:rPr>
            <w:lang w:val="en-GB"/>
          </w:rPr>
          <w:t xml:space="preserve"> principals </w:t>
        </w:r>
        <w:r w:rsidR="00E7138D">
          <w:rPr>
            <w:lang w:val="en-GB"/>
          </w:rPr>
          <w:t xml:space="preserve">can </w:t>
        </w:r>
        <w:r w:rsidR="00C564F6">
          <w:rPr>
            <w:lang w:val="en-GB"/>
          </w:rPr>
          <w:t xml:space="preserve">help </w:t>
        </w:r>
        <w:r w:rsidR="00D97F80">
          <w:rPr>
            <w:lang w:val="en-GB"/>
          </w:rPr>
          <w:t>in the reduction of waste in all stages of the research process.</w:t>
        </w:r>
      </w:ins>
      <w:r w:rsidRPr="006741AA">
        <w:rPr>
          <w:lang w:val="en-GB"/>
        </w:rPr>
        <w:t xml:space="preserve"> </w:t>
      </w:r>
    </w:p>
    <w:p w14:paraId="3AF5EC08" w14:textId="77777777" w:rsidR="00BC4F52" w:rsidRPr="006741AA" w:rsidRDefault="00BC4F52">
      <w:pPr>
        <w:rPr>
          <w:lang w:val="en-GB"/>
        </w:rPr>
      </w:pPr>
    </w:p>
    <w:p w14:paraId="076CBA96" w14:textId="77777777" w:rsidR="00BC4F52" w:rsidRPr="006741AA" w:rsidRDefault="00197D7A">
      <w:pPr>
        <w:rPr>
          <w:del w:id="207" w:author="Matthew Grainger" w:date="2020-01-27T15:41:00Z"/>
          <w:lang w:val="en-GB"/>
        </w:rPr>
      </w:pPr>
      <w:del w:id="208" w:author="Matthew Grainger" w:date="2020-01-27T15:41:00Z">
        <w:r w:rsidRPr="006741AA">
          <w:rPr>
            <w:lang w:val="en-GB"/>
          </w:rPr>
          <w:delText>Figure S1. The production of research flows through five stages (blue lines) all of which can lead to research waste</w:delText>
        </w:r>
        <w:r w:rsidRPr="006741AA">
          <w:rPr>
            <w:vertAlign w:val="superscript"/>
            <w:lang w:val="en-GB"/>
          </w:rPr>
          <w:delText xml:space="preserve">2 </w:delText>
        </w:r>
        <w:r w:rsidRPr="006741AA">
          <w:rPr>
            <w:lang w:val="en-GB"/>
          </w:rPr>
          <w:delText xml:space="preserve">(red dashed lines). Ecology and conservation have begun to reduce waste by focusing on methodological improvements and open science. Evidence synthesis (including reporting to decision makers) can contribute to the reduction in research waste by influencing question setting and appropriate methods and design (black dashed lines). Poor evidence synthesis can also lead to research waste   </w:delText>
        </w:r>
      </w:del>
    </w:p>
    <w:p w14:paraId="713ED180" w14:textId="77777777" w:rsidR="00BC4F52" w:rsidRPr="006741AA" w:rsidRDefault="00BC4F52">
      <w:pPr>
        <w:rPr>
          <w:lang w:val="en-GB"/>
        </w:rPr>
      </w:pPr>
    </w:p>
    <w:p w14:paraId="11F80082" w14:textId="77777777" w:rsidR="00BC4F52" w:rsidRPr="006741AA" w:rsidRDefault="00BC4F52">
      <w:pPr>
        <w:rPr>
          <w:lang w:val="en-GB"/>
        </w:rPr>
      </w:pPr>
    </w:p>
    <w:p w14:paraId="126BA58B" w14:textId="77777777" w:rsidR="00045935" w:rsidRDefault="00045935">
      <w:pPr>
        <w:rPr>
          <w:ins w:id="209" w:author="Matthew Grainger" w:date="2020-01-27T15:41:00Z"/>
          <w:lang w:val="en-GB"/>
        </w:rPr>
      </w:pPr>
      <w:ins w:id="210" w:author="Matthew Grainger" w:date="2020-01-27T15:41:00Z">
        <w:r>
          <w:rPr>
            <w:lang w:val="en-GB"/>
          </w:rPr>
          <w:br w:type="page"/>
        </w:r>
      </w:ins>
    </w:p>
    <w:p w14:paraId="72382901" w14:textId="77777777" w:rsidR="00BC4F52" w:rsidRPr="006741AA" w:rsidRDefault="00197D7A">
      <w:pPr>
        <w:rPr>
          <w:lang w:val="en-GB"/>
        </w:rPr>
      </w:pPr>
      <w:r w:rsidRPr="006741AA">
        <w:rPr>
          <w:lang w:val="en-GB"/>
        </w:rPr>
        <w:lastRenderedPageBreak/>
        <w:t xml:space="preserve">Table 1.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Change w:id="211" w:author="Matthew Grainger" w:date="2020-01-27T15:41:00Z">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3120"/>
        <w:gridCol w:w="3120"/>
        <w:gridCol w:w="3120"/>
        <w:tblGridChange w:id="212">
          <w:tblGrid>
            <w:gridCol w:w="3120"/>
            <w:gridCol w:w="3120"/>
            <w:gridCol w:w="3120"/>
          </w:tblGrid>
        </w:tblGridChange>
      </w:tblGrid>
      <w:tr w:rsidR="00BC4F52" w:rsidRPr="006741AA" w14:paraId="704C9F42" w14:textId="77777777" w:rsidTr="007907F2">
        <w:tc>
          <w:tcPr>
            <w:tcW w:w="3120" w:type="dxa"/>
            <w:shd w:val="clear" w:color="auto" w:fill="auto"/>
            <w:tcMar>
              <w:top w:w="100" w:type="dxa"/>
              <w:left w:w="100" w:type="dxa"/>
              <w:bottom w:w="100" w:type="dxa"/>
              <w:right w:w="100" w:type="dxa"/>
            </w:tcMar>
            <w:tcPrChange w:id="213" w:author="Matthew Grainger" w:date="2020-01-27T15:41:00Z">
              <w:tcPr>
                <w:tcW w:w="3120" w:type="dxa"/>
                <w:shd w:val="clear" w:color="auto" w:fill="auto"/>
                <w:tcMar>
                  <w:top w:w="100" w:type="dxa"/>
                  <w:left w:w="100" w:type="dxa"/>
                  <w:bottom w:w="100" w:type="dxa"/>
                  <w:right w:w="100" w:type="dxa"/>
                </w:tcMar>
              </w:tcPr>
            </w:tcPrChange>
          </w:tcPr>
          <w:p w14:paraId="6F8A0AE3" w14:textId="77777777" w:rsidR="00BC4F52" w:rsidRPr="006741AA" w:rsidRDefault="00197D7A">
            <w:pPr>
              <w:widowControl w:val="0"/>
              <w:spacing w:line="240" w:lineRule="auto"/>
              <w:rPr>
                <w:b/>
                <w:lang w:val="en-GB"/>
              </w:rPr>
            </w:pPr>
            <w:r w:rsidRPr="006741AA">
              <w:rPr>
                <w:b/>
                <w:lang w:val="en-GB"/>
              </w:rPr>
              <w:t>Research Stage</w:t>
            </w:r>
          </w:p>
        </w:tc>
        <w:tc>
          <w:tcPr>
            <w:tcW w:w="3120" w:type="dxa"/>
            <w:shd w:val="clear" w:color="auto" w:fill="auto"/>
            <w:tcMar>
              <w:top w:w="100" w:type="dxa"/>
              <w:left w:w="100" w:type="dxa"/>
              <w:bottom w:w="100" w:type="dxa"/>
              <w:right w:w="100" w:type="dxa"/>
            </w:tcMar>
            <w:tcPrChange w:id="214" w:author="Matthew Grainger" w:date="2020-01-27T15:41:00Z">
              <w:tcPr>
                <w:tcW w:w="3120" w:type="dxa"/>
                <w:shd w:val="clear" w:color="auto" w:fill="auto"/>
                <w:tcMar>
                  <w:top w:w="100" w:type="dxa"/>
                  <w:left w:w="100" w:type="dxa"/>
                  <w:bottom w:w="100" w:type="dxa"/>
                  <w:right w:w="100" w:type="dxa"/>
                </w:tcMar>
              </w:tcPr>
            </w:tcPrChange>
          </w:tcPr>
          <w:p w14:paraId="1DD0ACAA" w14:textId="77777777" w:rsidR="00BC4F52" w:rsidRPr="006741AA" w:rsidRDefault="00197D7A">
            <w:pPr>
              <w:widowControl w:val="0"/>
              <w:spacing w:line="240" w:lineRule="auto"/>
              <w:rPr>
                <w:b/>
                <w:lang w:val="en-GB"/>
              </w:rPr>
            </w:pPr>
            <w:r w:rsidRPr="006741AA">
              <w:rPr>
                <w:b/>
                <w:lang w:val="en-GB"/>
              </w:rPr>
              <w:t>Examples of potential for research waste</w:t>
            </w:r>
          </w:p>
        </w:tc>
        <w:tc>
          <w:tcPr>
            <w:tcW w:w="3120" w:type="dxa"/>
            <w:shd w:val="clear" w:color="auto" w:fill="auto"/>
            <w:tcMar>
              <w:top w:w="100" w:type="dxa"/>
              <w:left w:w="100" w:type="dxa"/>
              <w:bottom w:w="100" w:type="dxa"/>
              <w:right w:w="100" w:type="dxa"/>
            </w:tcMar>
            <w:tcPrChange w:id="215" w:author="Matthew Grainger" w:date="2020-01-27T15:41:00Z">
              <w:tcPr>
                <w:tcW w:w="3120" w:type="dxa"/>
                <w:shd w:val="clear" w:color="auto" w:fill="auto"/>
                <w:tcMar>
                  <w:top w:w="100" w:type="dxa"/>
                  <w:left w:w="100" w:type="dxa"/>
                  <w:bottom w:w="100" w:type="dxa"/>
                  <w:right w:w="100" w:type="dxa"/>
                </w:tcMar>
              </w:tcPr>
            </w:tcPrChange>
          </w:tcPr>
          <w:p w14:paraId="697CB585" w14:textId="77777777" w:rsidR="00BC4F52" w:rsidRPr="006741AA" w:rsidRDefault="00197D7A">
            <w:pPr>
              <w:widowControl w:val="0"/>
              <w:spacing w:line="240" w:lineRule="auto"/>
              <w:rPr>
                <w:b/>
                <w:lang w:val="en-GB"/>
              </w:rPr>
            </w:pPr>
            <w:r w:rsidRPr="006741AA">
              <w:rPr>
                <w:b/>
                <w:lang w:val="en-GB"/>
              </w:rPr>
              <w:t>Where ecology and conservation can reduce waste</w:t>
            </w:r>
          </w:p>
        </w:tc>
      </w:tr>
      <w:tr w:rsidR="00BC4F52" w:rsidRPr="006741AA" w14:paraId="0D346F6D" w14:textId="77777777" w:rsidTr="007907F2">
        <w:tc>
          <w:tcPr>
            <w:tcW w:w="3120" w:type="dxa"/>
            <w:shd w:val="clear" w:color="auto" w:fill="auto"/>
            <w:tcMar>
              <w:top w:w="100" w:type="dxa"/>
              <w:left w:w="100" w:type="dxa"/>
              <w:bottom w:w="100" w:type="dxa"/>
              <w:right w:w="100" w:type="dxa"/>
            </w:tcMar>
            <w:tcPrChange w:id="216" w:author="Matthew Grainger" w:date="2020-01-27T15:41:00Z">
              <w:tcPr>
                <w:tcW w:w="3120" w:type="dxa"/>
                <w:shd w:val="clear" w:color="auto" w:fill="auto"/>
                <w:tcMar>
                  <w:top w:w="100" w:type="dxa"/>
                  <w:left w:w="100" w:type="dxa"/>
                  <w:bottom w:w="100" w:type="dxa"/>
                  <w:right w:w="100" w:type="dxa"/>
                </w:tcMar>
              </w:tcPr>
            </w:tcPrChange>
          </w:tcPr>
          <w:p w14:paraId="46868F0D" w14:textId="77777777" w:rsidR="00BC4F52" w:rsidRPr="006741AA" w:rsidRDefault="005F6A76">
            <w:pPr>
              <w:widowControl w:val="0"/>
              <w:spacing w:line="240" w:lineRule="auto"/>
              <w:rPr>
                <w:lang w:val="en-GB"/>
              </w:rPr>
            </w:pPr>
            <w:ins w:id="217" w:author="Matthew Grainger" w:date="2020-01-27T15:41:00Z">
              <w:r>
                <w:rPr>
                  <w:lang w:val="en-GB"/>
                </w:rPr>
                <w:t>Research question</w:t>
              </w:r>
              <w:r w:rsidR="00197D7A" w:rsidRPr="006741AA">
                <w:rPr>
                  <w:lang w:val="en-GB"/>
                </w:rPr>
                <w:t xml:space="preserve"> </w:t>
              </w:r>
            </w:ins>
            <w:del w:id="218" w:author="Matthew Grainger" w:date="2020-01-27T15:41:00Z">
              <w:r w:rsidR="00197D7A" w:rsidRPr="006741AA">
                <w:rPr>
                  <w:lang w:val="en-GB"/>
                </w:rPr>
                <w:delText xml:space="preserve">Questions relevant to stakeholders </w:delText>
              </w:r>
            </w:del>
          </w:p>
        </w:tc>
        <w:tc>
          <w:tcPr>
            <w:tcW w:w="3120" w:type="dxa"/>
            <w:shd w:val="clear" w:color="auto" w:fill="auto"/>
            <w:tcMar>
              <w:top w:w="100" w:type="dxa"/>
              <w:left w:w="100" w:type="dxa"/>
              <w:bottom w:w="100" w:type="dxa"/>
              <w:right w:w="100" w:type="dxa"/>
            </w:tcMar>
            <w:tcPrChange w:id="219" w:author="Matthew Grainger" w:date="2020-01-27T15:41:00Z">
              <w:tcPr>
                <w:tcW w:w="3120" w:type="dxa"/>
                <w:shd w:val="clear" w:color="auto" w:fill="auto"/>
                <w:tcMar>
                  <w:top w:w="100" w:type="dxa"/>
                  <w:left w:w="100" w:type="dxa"/>
                  <w:bottom w:w="100" w:type="dxa"/>
                  <w:right w:w="100" w:type="dxa"/>
                </w:tcMar>
              </w:tcPr>
            </w:tcPrChange>
          </w:tcPr>
          <w:p w14:paraId="332ACB1A" w14:textId="77777777" w:rsidR="00BC4F52" w:rsidRPr="006741AA" w:rsidRDefault="00197D7A">
            <w:pPr>
              <w:widowControl w:val="0"/>
              <w:spacing w:line="240" w:lineRule="auto"/>
              <w:rPr>
                <w:lang w:val="en-GB"/>
              </w:rPr>
            </w:pPr>
            <w:r w:rsidRPr="006741AA">
              <w:rPr>
                <w:lang w:val="en-GB"/>
              </w:rPr>
              <w:t>Irrelevant questions asked</w:t>
            </w:r>
          </w:p>
          <w:p w14:paraId="0BBE7512" w14:textId="77777777" w:rsidR="00BC4F52" w:rsidRPr="006741AA" w:rsidRDefault="00BC4F52">
            <w:pPr>
              <w:widowControl w:val="0"/>
              <w:spacing w:line="240" w:lineRule="auto"/>
              <w:rPr>
                <w:lang w:val="en-GB"/>
              </w:rPr>
            </w:pPr>
          </w:p>
          <w:p w14:paraId="249DF81A" w14:textId="77777777" w:rsidR="00BC4F52" w:rsidRPr="006741AA" w:rsidRDefault="00BC4F52">
            <w:pPr>
              <w:widowControl w:val="0"/>
              <w:spacing w:line="240" w:lineRule="auto"/>
              <w:rPr>
                <w:lang w:val="en-GB"/>
              </w:rPr>
            </w:pPr>
          </w:p>
          <w:p w14:paraId="5B43B8A3" w14:textId="77777777" w:rsidR="00BC4F52" w:rsidRPr="006741AA" w:rsidRDefault="00BC4F52">
            <w:pPr>
              <w:widowControl w:val="0"/>
              <w:spacing w:line="240" w:lineRule="auto"/>
              <w:rPr>
                <w:lang w:val="en-GB"/>
              </w:rPr>
            </w:pPr>
          </w:p>
          <w:p w14:paraId="500F3216" w14:textId="77777777" w:rsidR="00BC4F52" w:rsidRPr="006741AA" w:rsidRDefault="00BC4F52">
            <w:pPr>
              <w:widowControl w:val="0"/>
              <w:spacing w:line="240" w:lineRule="auto"/>
              <w:rPr>
                <w:lang w:val="en-GB"/>
              </w:rPr>
            </w:pPr>
          </w:p>
          <w:p w14:paraId="72014CE8" w14:textId="77777777" w:rsidR="00BC4F52" w:rsidRPr="006741AA" w:rsidRDefault="00BC4F52">
            <w:pPr>
              <w:widowControl w:val="0"/>
              <w:spacing w:line="240" w:lineRule="auto"/>
              <w:rPr>
                <w:lang w:val="en-GB"/>
              </w:rPr>
            </w:pPr>
          </w:p>
          <w:p w14:paraId="36F05518" w14:textId="77777777" w:rsidR="00BC4F52" w:rsidRPr="006741AA" w:rsidRDefault="00BC4F52">
            <w:pPr>
              <w:widowControl w:val="0"/>
              <w:spacing w:line="240" w:lineRule="auto"/>
              <w:rPr>
                <w:lang w:val="en-GB"/>
              </w:rPr>
            </w:pPr>
          </w:p>
          <w:p w14:paraId="3CFD5A74" w14:textId="77777777" w:rsidR="00BC4F52" w:rsidRPr="006741AA" w:rsidRDefault="00BC4F52">
            <w:pPr>
              <w:widowControl w:val="0"/>
              <w:spacing w:line="240" w:lineRule="auto"/>
              <w:rPr>
                <w:lang w:val="en-GB"/>
              </w:rPr>
            </w:pPr>
          </w:p>
          <w:p w14:paraId="5E83DAB9" w14:textId="77777777" w:rsidR="00BC4F52" w:rsidRPr="006741AA" w:rsidRDefault="00BC4F52">
            <w:pPr>
              <w:widowControl w:val="0"/>
              <w:spacing w:line="240" w:lineRule="auto"/>
              <w:rPr>
                <w:lang w:val="en-GB"/>
              </w:rPr>
            </w:pPr>
          </w:p>
          <w:p w14:paraId="036AC919" w14:textId="77777777" w:rsidR="00BC4F52" w:rsidRPr="006741AA" w:rsidRDefault="00197D7A">
            <w:pPr>
              <w:widowControl w:val="0"/>
              <w:spacing w:line="240" w:lineRule="auto"/>
              <w:rPr>
                <w:lang w:val="en-GB"/>
              </w:rPr>
            </w:pPr>
            <w:r w:rsidRPr="006741AA">
              <w:rPr>
                <w:lang w:val="en-GB"/>
              </w:rPr>
              <w:t>Previous knowledge not properly taken into account</w:t>
            </w:r>
          </w:p>
        </w:tc>
        <w:tc>
          <w:tcPr>
            <w:tcW w:w="3120" w:type="dxa"/>
            <w:shd w:val="clear" w:color="auto" w:fill="auto"/>
            <w:tcMar>
              <w:top w:w="100" w:type="dxa"/>
              <w:left w:w="100" w:type="dxa"/>
              <w:bottom w:w="100" w:type="dxa"/>
              <w:right w:w="100" w:type="dxa"/>
            </w:tcMar>
            <w:tcPrChange w:id="220" w:author="Matthew Grainger" w:date="2020-01-27T15:41:00Z">
              <w:tcPr>
                <w:tcW w:w="3120" w:type="dxa"/>
                <w:shd w:val="clear" w:color="auto" w:fill="auto"/>
                <w:tcMar>
                  <w:top w:w="100" w:type="dxa"/>
                  <w:left w:w="100" w:type="dxa"/>
                  <w:bottom w:w="100" w:type="dxa"/>
                  <w:right w:w="100" w:type="dxa"/>
                </w:tcMar>
              </w:tcPr>
            </w:tcPrChange>
          </w:tcPr>
          <w:p w14:paraId="32B1680C" w14:textId="77777777" w:rsidR="00BC4F52" w:rsidRPr="006741AA" w:rsidRDefault="00197D7A">
            <w:pPr>
              <w:widowControl w:val="0"/>
              <w:spacing w:line="240" w:lineRule="auto"/>
              <w:rPr>
                <w:lang w:val="en-GB"/>
              </w:rPr>
            </w:pPr>
            <w:r w:rsidRPr="006741AA">
              <w:rPr>
                <w:lang w:val="en-GB"/>
              </w:rPr>
              <w:t>Co-development of research questions with stakeholders and using appropriate methodology such as Delphi exercises to avoid issues such as group think or not including the right group of experts or stakeholders</w:t>
            </w:r>
          </w:p>
          <w:p w14:paraId="5AF17564" w14:textId="77777777" w:rsidR="00BC4F52" w:rsidRPr="006741AA" w:rsidRDefault="00BC4F52">
            <w:pPr>
              <w:widowControl w:val="0"/>
              <w:spacing w:line="240" w:lineRule="auto"/>
              <w:rPr>
                <w:lang w:val="en-GB"/>
              </w:rPr>
            </w:pPr>
          </w:p>
          <w:p w14:paraId="7C315FC8" w14:textId="77777777" w:rsidR="00BC4F52" w:rsidRPr="006741AA" w:rsidRDefault="00197D7A">
            <w:pPr>
              <w:widowControl w:val="0"/>
              <w:spacing w:line="240" w:lineRule="auto"/>
              <w:rPr>
                <w:lang w:val="en-GB"/>
              </w:rPr>
            </w:pPr>
            <w:r w:rsidRPr="006741AA">
              <w:rPr>
                <w:lang w:val="en-GB"/>
              </w:rPr>
              <w:t xml:space="preserve">Make use of evidence synthesis methods (e.g. cumulative meta-analysis, systematic mapping, systematic reviews, meta-analysis) to identify questions that are not satisfactorily answered </w:t>
            </w:r>
          </w:p>
        </w:tc>
      </w:tr>
      <w:tr w:rsidR="00BC4F52" w:rsidRPr="006741AA" w14:paraId="50437A1A" w14:textId="77777777" w:rsidTr="007907F2">
        <w:tc>
          <w:tcPr>
            <w:tcW w:w="3120" w:type="dxa"/>
            <w:shd w:val="clear" w:color="auto" w:fill="auto"/>
            <w:tcMar>
              <w:top w:w="100" w:type="dxa"/>
              <w:left w:w="100" w:type="dxa"/>
              <w:bottom w:w="100" w:type="dxa"/>
              <w:right w:w="100" w:type="dxa"/>
            </w:tcMar>
            <w:tcPrChange w:id="221" w:author="Matthew Grainger" w:date="2020-01-27T15:41:00Z">
              <w:tcPr>
                <w:tcW w:w="3120" w:type="dxa"/>
                <w:shd w:val="clear" w:color="auto" w:fill="auto"/>
                <w:tcMar>
                  <w:top w:w="100" w:type="dxa"/>
                  <w:left w:w="100" w:type="dxa"/>
                  <w:bottom w:w="100" w:type="dxa"/>
                  <w:right w:w="100" w:type="dxa"/>
                </w:tcMar>
              </w:tcPr>
            </w:tcPrChange>
          </w:tcPr>
          <w:p w14:paraId="2FA34E23" w14:textId="77777777" w:rsidR="00BC4F52" w:rsidRPr="006741AA" w:rsidRDefault="00830F0C">
            <w:pPr>
              <w:widowControl w:val="0"/>
              <w:spacing w:line="240" w:lineRule="auto"/>
              <w:rPr>
                <w:lang w:val="en-GB"/>
              </w:rPr>
            </w:pPr>
            <w:ins w:id="222" w:author="Matthew Grainger" w:date="2020-01-27T15:41:00Z">
              <w:r>
                <w:rPr>
                  <w:lang w:val="en-GB"/>
                </w:rPr>
                <w:t>Study</w:t>
              </w:r>
            </w:ins>
            <w:del w:id="223" w:author="Matthew Grainger" w:date="2020-01-27T15:41:00Z">
              <w:r w:rsidR="00197D7A" w:rsidRPr="006741AA">
                <w:rPr>
                  <w:lang w:val="en-GB"/>
                </w:rPr>
                <w:delText>Appropriate</w:delText>
              </w:r>
            </w:del>
            <w:r w:rsidR="00197D7A" w:rsidRPr="006741AA">
              <w:rPr>
                <w:lang w:val="en-GB"/>
              </w:rPr>
              <w:t xml:space="preserve"> design and methods</w:t>
            </w:r>
          </w:p>
        </w:tc>
        <w:tc>
          <w:tcPr>
            <w:tcW w:w="3120" w:type="dxa"/>
            <w:shd w:val="clear" w:color="auto" w:fill="auto"/>
            <w:tcMar>
              <w:top w:w="100" w:type="dxa"/>
              <w:left w:w="100" w:type="dxa"/>
              <w:bottom w:w="100" w:type="dxa"/>
              <w:right w:w="100" w:type="dxa"/>
            </w:tcMar>
            <w:tcPrChange w:id="224" w:author="Matthew Grainger" w:date="2020-01-27T15:41:00Z">
              <w:tcPr>
                <w:tcW w:w="3120" w:type="dxa"/>
                <w:shd w:val="clear" w:color="auto" w:fill="auto"/>
                <w:tcMar>
                  <w:top w:w="100" w:type="dxa"/>
                  <w:left w:w="100" w:type="dxa"/>
                  <w:bottom w:w="100" w:type="dxa"/>
                  <w:right w:w="100" w:type="dxa"/>
                </w:tcMar>
              </w:tcPr>
            </w:tcPrChange>
          </w:tcPr>
          <w:p w14:paraId="26F96EA1" w14:textId="77777777" w:rsidR="00BC4F52" w:rsidRPr="006741AA" w:rsidRDefault="00197D7A">
            <w:pPr>
              <w:widowControl w:val="0"/>
              <w:spacing w:line="240" w:lineRule="auto"/>
              <w:rPr>
                <w:lang w:val="en-GB"/>
              </w:rPr>
            </w:pPr>
            <w:r w:rsidRPr="006741AA">
              <w:rPr>
                <w:lang w:val="en-GB"/>
              </w:rPr>
              <w:t>Study poorly designed, under-powered (or over-powered. etc.)</w:t>
            </w:r>
          </w:p>
          <w:p w14:paraId="4A15EF21" w14:textId="77777777" w:rsidR="00BC4F52" w:rsidRPr="006741AA" w:rsidRDefault="00BC4F52">
            <w:pPr>
              <w:widowControl w:val="0"/>
              <w:spacing w:line="240" w:lineRule="auto"/>
              <w:rPr>
                <w:lang w:val="en-GB"/>
              </w:rPr>
            </w:pPr>
          </w:p>
          <w:p w14:paraId="46839A42" w14:textId="77777777" w:rsidR="00BC4F52" w:rsidRPr="006741AA" w:rsidRDefault="00BC4F52">
            <w:pPr>
              <w:widowControl w:val="0"/>
              <w:spacing w:line="240" w:lineRule="auto"/>
              <w:rPr>
                <w:lang w:val="en-GB"/>
              </w:rPr>
            </w:pPr>
          </w:p>
          <w:p w14:paraId="41C1A494" w14:textId="77777777" w:rsidR="00BC4F52" w:rsidRPr="006741AA" w:rsidRDefault="00BC4F52">
            <w:pPr>
              <w:widowControl w:val="0"/>
              <w:spacing w:line="240" w:lineRule="auto"/>
              <w:rPr>
                <w:lang w:val="en-GB"/>
              </w:rPr>
            </w:pPr>
          </w:p>
          <w:p w14:paraId="3CD389FF" w14:textId="77777777" w:rsidR="00BC4F52" w:rsidRPr="006741AA" w:rsidRDefault="00BC4F52">
            <w:pPr>
              <w:widowControl w:val="0"/>
              <w:spacing w:line="240" w:lineRule="auto"/>
              <w:rPr>
                <w:lang w:val="en-GB"/>
              </w:rPr>
            </w:pPr>
          </w:p>
          <w:p w14:paraId="1A61D960" w14:textId="77777777" w:rsidR="00BC4F52" w:rsidRPr="006741AA" w:rsidRDefault="00BC4F52">
            <w:pPr>
              <w:widowControl w:val="0"/>
              <w:spacing w:line="240" w:lineRule="auto"/>
              <w:rPr>
                <w:lang w:val="en-GB"/>
              </w:rPr>
            </w:pPr>
          </w:p>
          <w:p w14:paraId="36DCF445" w14:textId="77777777" w:rsidR="00BC4F52" w:rsidRPr="006741AA" w:rsidRDefault="00197D7A">
            <w:pPr>
              <w:widowControl w:val="0"/>
              <w:spacing w:line="240" w:lineRule="auto"/>
              <w:rPr>
                <w:lang w:val="en-GB"/>
              </w:rPr>
            </w:pPr>
            <w:r w:rsidRPr="006741AA">
              <w:rPr>
                <w:lang w:val="en-GB"/>
              </w:rPr>
              <w:t xml:space="preserve">Using inappropriate statistical tools (including overfitting etc.) </w:t>
            </w:r>
          </w:p>
          <w:p w14:paraId="5593BDFA" w14:textId="77777777" w:rsidR="00BC4F52" w:rsidRPr="006741AA" w:rsidRDefault="00BC4F52">
            <w:pPr>
              <w:widowControl w:val="0"/>
              <w:spacing w:line="240" w:lineRule="auto"/>
              <w:rPr>
                <w:lang w:val="en-GB"/>
              </w:rPr>
            </w:pPr>
          </w:p>
          <w:p w14:paraId="1FEC0187" w14:textId="77777777" w:rsidR="00BC4F52" w:rsidRPr="006741AA" w:rsidRDefault="00BC4F52">
            <w:pPr>
              <w:widowControl w:val="0"/>
              <w:spacing w:line="240" w:lineRule="auto"/>
              <w:rPr>
                <w:lang w:val="en-GB"/>
              </w:rPr>
            </w:pPr>
          </w:p>
          <w:p w14:paraId="3C036C7D" w14:textId="77777777" w:rsidR="00BC4F52" w:rsidRPr="006741AA" w:rsidRDefault="00BC4F52">
            <w:pPr>
              <w:widowControl w:val="0"/>
              <w:spacing w:line="240" w:lineRule="auto"/>
              <w:rPr>
                <w:lang w:val="en-GB"/>
              </w:rPr>
            </w:pPr>
          </w:p>
          <w:p w14:paraId="6A65C615" w14:textId="77777777" w:rsidR="00BC4F52" w:rsidRPr="006741AA" w:rsidRDefault="00BC4F52">
            <w:pPr>
              <w:widowControl w:val="0"/>
              <w:spacing w:line="240" w:lineRule="auto"/>
              <w:rPr>
                <w:lang w:val="en-GB"/>
              </w:rPr>
            </w:pPr>
          </w:p>
          <w:p w14:paraId="5D6D0931" w14:textId="77777777" w:rsidR="00BC4F52" w:rsidRPr="006741AA" w:rsidRDefault="00197D7A">
            <w:pPr>
              <w:widowControl w:val="0"/>
              <w:spacing w:line="240" w:lineRule="auto"/>
              <w:rPr>
                <w:lang w:val="en-GB"/>
              </w:rPr>
            </w:pPr>
            <w:r w:rsidRPr="006741AA">
              <w:rPr>
                <w:lang w:val="en-GB"/>
              </w:rPr>
              <w:t>Questionable research practices</w:t>
            </w:r>
            <w:r w:rsidRPr="006741AA">
              <w:rPr>
                <w:vertAlign w:val="superscript"/>
                <w:lang w:val="en-GB"/>
              </w:rPr>
              <w:t>3</w:t>
            </w:r>
            <w:r w:rsidRPr="006741AA">
              <w:rPr>
                <w:lang w:val="en-GB"/>
              </w:rPr>
              <w:t xml:space="preserve"> lead to poor quality research </w:t>
            </w:r>
          </w:p>
        </w:tc>
        <w:tc>
          <w:tcPr>
            <w:tcW w:w="3120" w:type="dxa"/>
            <w:shd w:val="clear" w:color="auto" w:fill="auto"/>
            <w:tcMar>
              <w:top w:w="100" w:type="dxa"/>
              <w:left w:w="100" w:type="dxa"/>
              <w:bottom w:w="100" w:type="dxa"/>
              <w:right w:w="100" w:type="dxa"/>
            </w:tcMar>
            <w:tcPrChange w:id="225" w:author="Matthew Grainger" w:date="2020-01-27T15:41:00Z">
              <w:tcPr>
                <w:tcW w:w="3120" w:type="dxa"/>
                <w:shd w:val="clear" w:color="auto" w:fill="auto"/>
                <w:tcMar>
                  <w:top w:w="100" w:type="dxa"/>
                  <w:left w:w="100" w:type="dxa"/>
                  <w:bottom w:w="100" w:type="dxa"/>
                  <w:right w:w="100" w:type="dxa"/>
                </w:tcMar>
              </w:tcPr>
            </w:tcPrChange>
          </w:tcPr>
          <w:p w14:paraId="3B06766A" w14:textId="77777777" w:rsidR="00BC4F52" w:rsidRPr="006741AA" w:rsidRDefault="00197D7A">
            <w:pPr>
              <w:widowControl w:val="0"/>
              <w:spacing w:line="240" w:lineRule="auto"/>
              <w:rPr>
                <w:lang w:val="en-GB"/>
              </w:rPr>
            </w:pPr>
            <w:r w:rsidRPr="006741AA">
              <w:rPr>
                <w:lang w:val="en-GB"/>
              </w:rPr>
              <w:t>Use simulations or power-analysis prior to undertaking data collection. Predefine effect size of interest with stakeholders (</w:t>
            </w:r>
            <w:proofErr w:type="spellStart"/>
            <w:r w:rsidRPr="006741AA">
              <w:rPr>
                <w:lang w:val="en-GB"/>
              </w:rPr>
              <w:t>i.e</w:t>
            </w:r>
            <w:proofErr w:type="spellEnd"/>
            <w:r w:rsidRPr="006741AA">
              <w:rPr>
                <w:lang w:val="en-GB"/>
              </w:rPr>
              <w:t xml:space="preserve"> do not rely on rules of thumb for “statistical significance”)</w:t>
            </w:r>
          </w:p>
          <w:p w14:paraId="01F9A3A4" w14:textId="77777777" w:rsidR="00BC4F52" w:rsidRPr="006741AA" w:rsidRDefault="00BC4F52">
            <w:pPr>
              <w:widowControl w:val="0"/>
              <w:spacing w:line="240" w:lineRule="auto"/>
              <w:rPr>
                <w:lang w:val="en-GB"/>
              </w:rPr>
            </w:pPr>
          </w:p>
          <w:p w14:paraId="610789F7" w14:textId="77777777" w:rsidR="00BC4F52" w:rsidRPr="006741AA" w:rsidRDefault="00197D7A">
            <w:pPr>
              <w:widowControl w:val="0"/>
              <w:spacing w:line="240" w:lineRule="auto"/>
              <w:rPr>
                <w:lang w:val="en-GB"/>
              </w:rPr>
            </w:pPr>
            <w:r w:rsidRPr="006741AA">
              <w:rPr>
                <w:lang w:val="en-GB"/>
              </w:rPr>
              <w:t xml:space="preserve">Better training of early-career researchers in methods. Open code and data to ensure reproducibility of methods  </w:t>
            </w:r>
          </w:p>
          <w:p w14:paraId="7944BC32" w14:textId="77777777" w:rsidR="00BC4F52" w:rsidRPr="006741AA" w:rsidRDefault="00BC4F52">
            <w:pPr>
              <w:widowControl w:val="0"/>
              <w:spacing w:line="240" w:lineRule="auto"/>
              <w:rPr>
                <w:lang w:val="en-GB"/>
              </w:rPr>
            </w:pPr>
          </w:p>
          <w:p w14:paraId="5CF4B77C" w14:textId="77777777" w:rsidR="00BC4F52" w:rsidRPr="006741AA" w:rsidRDefault="00197D7A">
            <w:pPr>
              <w:widowControl w:val="0"/>
              <w:spacing w:line="240" w:lineRule="auto"/>
              <w:rPr>
                <w:lang w:val="en-GB"/>
              </w:rPr>
            </w:pPr>
            <w:r w:rsidRPr="006741AA">
              <w:rPr>
                <w:lang w:val="en-GB"/>
              </w:rPr>
              <w:t>Open science (open methods and data, reproducible methods, sharing code, etc.)</w:t>
            </w:r>
          </w:p>
          <w:p w14:paraId="332FEA7D" w14:textId="77777777" w:rsidR="00BC4F52" w:rsidRPr="006741AA" w:rsidRDefault="00197D7A">
            <w:pPr>
              <w:widowControl w:val="0"/>
              <w:spacing w:line="240" w:lineRule="auto"/>
              <w:rPr>
                <w:lang w:val="en-GB"/>
              </w:rPr>
            </w:pPr>
            <w:r w:rsidRPr="006741AA">
              <w:rPr>
                <w:lang w:val="en-GB"/>
              </w:rPr>
              <w:t>Better training of early-career researchers in methods of open science and evidence synthesis.</w:t>
            </w:r>
          </w:p>
        </w:tc>
      </w:tr>
      <w:tr w:rsidR="00BC4F52" w:rsidRPr="006741AA" w14:paraId="1CC0E06B" w14:textId="77777777" w:rsidTr="007907F2">
        <w:tc>
          <w:tcPr>
            <w:tcW w:w="3120" w:type="dxa"/>
            <w:shd w:val="clear" w:color="auto" w:fill="auto"/>
            <w:tcMar>
              <w:top w:w="100" w:type="dxa"/>
              <w:left w:w="100" w:type="dxa"/>
              <w:bottom w:w="100" w:type="dxa"/>
              <w:right w:w="100" w:type="dxa"/>
            </w:tcMar>
            <w:tcPrChange w:id="226" w:author="Matthew Grainger" w:date="2020-01-27T15:41:00Z">
              <w:tcPr>
                <w:tcW w:w="3120" w:type="dxa"/>
                <w:shd w:val="clear" w:color="auto" w:fill="auto"/>
                <w:tcMar>
                  <w:top w:w="100" w:type="dxa"/>
                  <w:left w:w="100" w:type="dxa"/>
                  <w:bottom w:w="100" w:type="dxa"/>
                  <w:right w:w="100" w:type="dxa"/>
                </w:tcMar>
              </w:tcPr>
            </w:tcPrChange>
          </w:tcPr>
          <w:p w14:paraId="47B0163B" w14:textId="77777777" w:rsidR="00BC4F52" w:rsidRPr="006741AA" w:rsidRDefault="00A11016">
            <w:pPr>
              <w:widowControl w:val="0"/>
              <w:spacing w:line="240" w:lineRule="auto"/>
              <w:rPr>
                <w:lang w:val="en-GB"/>
              </w:rPr>
            </w:pPr>
            <w:ins w:id="227" w:author="Matthew Grainger" w:date="2020-01-27T15:41:00Z">
              <w:r>
                <w:rPr>
                  <w:lang w:val="en-GB"/>
                </w:rPr>
                <w:t>R</w:t>
              </w:r>
              <w:r w:rsidR="00197D7A" w:rsidRPr="006741AA">
                <w:rPr>
                  <w:lang w:val="en-GB"/>
                </w:rPr>
                <w:t>eporting</w:t>
              </w:r>
            </w:ins>
            <w:del w:id="228" w:author="Matthew Grainger" w:date="2020-01-27T15:41:00Z">
              <w:r w:rsidR="00197D7A" w:rsidRPr="006741AA">
                <w:rPr>
                  <w:lang w:val="en-GB"/>
                </w:rPr>
                <w:delText>Unbiased reporting</w:delText>
              </w:r>
            </w:del>
          </w:p>
        </w:tc>
        <w:tc>
          <w:tcPr>
            <w:tcW w:w="3120" w:type="dxa"/>
            <w:shd w:val="clear" w:color="auto" w:fill="auto"/>
            <w:tcMar>
              <w:top w:w="100" w:type="dxa"/>
              <w:left w:w="100" w:type="dxa"/>
              <w:bottom w:w="100" w:type="dxa"/>
              <w:right w:w="100" w:type="dxa"/>
            </w:tcMar>
            <w:tcPrChange w:id="229" w:author="Matthew Grainger" w:date="2020-01-27T15:41:00Z">
              <w:tcPr>
                <w:tcW w:w="3120" w:type="dxa"/>
                <w:shd w:val="clear" w:color="auto" w:fill="auto"/>
                <w:tcMar>
                  <w:top w:w="100" w:type="dxa"/>
                  <w:left w:w="100" w:type="dxa"/>
                  <w:bottom w:w="100" w:type="dxa"/>
                  <w:right w:w="100" w:type="dxa"/>
                </w:tcMar>
              </w:tcPr>
            </w:tcPrChange>
          </w:tcPr>
          <w:p w14:paraId="4951A6A8" w14:textId="77777777" w:rsidR="00BC4F52" w:rsidRPr="006741AA" w:rsidRDefault="00197D7A">
            <w:pPr>
              <w:widowControl w:val="0"/>
              <w:spacing w:line="240" w:lineRule="auto"/>
              <w:rPr>
                <w:lang w:val="en-GB"/>
              </w:rPr>
            </w:pPr>
            <w:r w:rsidRPr="006741AA">
              <w:rPr>
                <w:lang w:val="en-GB"/>
              </w:rPr>
              <w:t>Lack of open data</w:t>
            </w:r>
          </w:p>
          <w:p w14:paraId="5C7350F9" w14:textId="77777777" w:rsidR="00BC4F52" w:rsidRPr="006741AA" w:rsidRDefault="00BC4F52">
            <w:pPr>
              <w:widowControl w:val="0"/>
              <w:spacing w:line="240" w:lineRule="auto"/>
              <w:rPr>
                <w:lang w:val="en-GB"/>
              </w:rPr>
            </w:pPr>
          </w:p>
          <w:p w14:paraId="4EF64768" w14:textId="77777777" w:rsidR="00BC4F52" w:rsidRPr="006741AA" w:rsidRDefault="00BC4F52">
            <w:pPr>
              <w:widowControl w:val="0"/>
              <w:spacing w:line="240" w:lineRule="auto"/>
              <w:rPr>
                <w:lang w:val="en-GB"/>
              </w:rPr>
            </w:pPr>
          </w:p>
          <w:p w14:paraId="591E50A6" w14:textId="77777777" w:rsidR="00BC4F52" w:rsidRPr="006741AA" w:rsidRDefault="00BC4F52">
            <w:pPr>
              <w:widowControl w:val="0"/>
              <w:spacing w:line="240" w:lineRule="auto"/>
              <w:rPr>
                <w:lang w:val="en-GB"/>
              </w:rPr>
            </w:pPr>
          </w:p>
          <w:p w14:paraId="7B08D169" w14:textId="77777777" w:rsidR="00BC4F52" w:rsidRPr="006741AA" w:rsidRDefault="00197D7A">
            <w:pPr>
              <w:widowControl w:val="0"/>
              <w:spacing w:line="240" w:lineRule="auto"/>
              <w:rPr>
                <w:lang w:val="en-GB"/>
              </w:rPr>
            </w:pPr>
            <w:r w:rsidRPr="006741AA">
              <w:rPr>
                <w:lang w:val="en-GB"/>
              </w:rPr>
              <w:t xml:space="preserve">Hypothesising after the </w:t>
            </w:r>
            <w:r w:rsidRPr="006741AA">
              <w:rPr>
                <w:lang w:val="en-GB"/>
              </w:rPr>
              <w:lastRenderedPageBreak/>
              <w:t>results are known</w:t>
            </w:r>
          </w:p>
          <w:p w14:paraId="1C569292" w14:textId="77777777" w:rsidR="00BC4F52" w:rsidRPr="006741AA" w:rsidRDefault="00BC4F52">
            <w:pPr>
              <w:widowControl w:val="0"/>
              <w:spacing w:line="240" w:lineRule="auto"/>
              <w:rPr>
                <w:lang w:val="en-GB"/>
              </w:rPr>
            </w:pPr>
          </w:p>
          <w:p w14:paraId="4041B465" w14:textId="77777777" w:rsidR="00BC4F52" w:rsidRPr="006741AA" w:rsidRDefault="00197D7A">
            <w:pPr>
              <w:widowControl w:val="0"/>
              <w:spacing w:line="240" w:lineRule="auto"/>
              <w:rPr>
                <w:lang w:val="en-GB"/>
              </w:rPr>
            </w:pPr>
            <w:r w:rsidRPr="006741AA">
              <w:rPr>
                <w:i/>
                <w:lang w:val="en-GB"/>
              </w:rPr>
              <w:t>p</w:t>
            </w:r>
            <w:r w:rsidRPr="006741AA">
              <w:rPr>
                <w:lang w:val="en-GB"/>
              </w:rPr>
              <w:t>-hacking</w:t>
            </w:r>
          </w:p>
          <w:p w14:paraId="33B259DD" w14:textId="77777777" w:rsidR="00BC4F52" w:rsidRPr="006741AA" w:rsidRDefault="00BC4F52">
            <w:pPr>
              <w:widowControl w:val="0"/>
              <w:spacing w:line="240" w:lineRule="auto"/>
              <w:rPr>
                <w:lang w:val="en-GB"/>
              </w:rPr>
            </w:pPr>
          </w:p>
          <w:p w14:paraId="5C2E3E96" w14:textId="77777777" w:rsidR="00BC4F52" w:rsidRPr="006741AA" w:rsidRDefault="00BC4F52">
            <w:pPr>
              <w:widowControl w:val="0"/>
              <w:spacing w:line="240" w:lineRule="auto"/>
              <w:rPr>
                <w:lang w:val="en-GB"/>
              </w:rPr>
            </w:pPr>
          </w:p>
          <w:p w14:paraId="7523EF62" w14:textId="77777777" w:rsidR="00BC4F52" w:rsidRPr="006741AA" w:rsidRDefault="00BC4F52">
            <w:pPr>
              <w:widowControl w:val="0"/>
              <w:spacing w:line="240" w:lineRule="auto"/>
              <w:rPr>
                <w:lang w:val="en-GB"/>
              </w:rPr>
            </w:pPr>
          </w:p>
          <w:p w14:paraId="7EA37C35" w14:textId="77777777" w:rsidR="00BC4F52" w:rsidRPr="006741AA" w:rsidRDefault="00197D7A">
            <w:pPr>
              <w:widowControl w:val="0"/>
              <w:spacing w:line="240" w:lineRule="auto"/>
              <w:rPr>
                <w:lang w:val="en-GB"/>
              </w:rPr>
            </w:pPr>
            <w:r w:rsidRPr="006741AA">
              <w:rPr>
                <w:lang w:val="en-GB"/>
              </w:rPr>
              <w:t>File-drawer syndrome (only some studies are published)</w:t>
            </w:r>
          </w:p>
          <w:p w14:paraId="60E0F5F6" w14:textId="77777777" w:rsidR="00BC4F52" w:rsidRPr="006741AA" w:rsidRDefault="00BC4F52">
            <w:pPr>
              <w:widowControl w:val="0"/>
              <w:spacing w:line="240" w:lineRule="auto"/>
              <w:rPr>
                <w:lang w:val="en-GB"/>
              </w:rPr>
            </w:pPr>
          </w:p>
          <w:p w14:paraId="3148D02F" w14:textId="77777777" w:rsidR="00BC4F52" w:rsidRPr="006741AA" w:rsidRDefault="00BC4F52">
            <w:pPr>
              <w:widowControl w:val="0"/>
              <w:spacing w:line="240" w:lineRule="auto"/>
              <w:rPr>
                <w:lang w:val="en-GB"/>
              </w:rPr>
            </w:pPr>
          </w:p>
          <w:p w14:paraId="5167718A" w14:textId="77777777" w:rsidR="00BC4F52" w:rsidRPr="006741AA" w:rsidRDefault="00BC4F52">
            <w:pPr>
              <w:widowControl w:val="0"/>
              <w:spacing w:line="240" w:lineRule="auto"/>
              <w:rPr>
                <w:lang w:val="en-GB"/>
              </w:rPr>
            </w:pPr>
          </w:p>
          <w:p w14:paraId="087BAC81" w14:textId="77777777" w:rsidR="00BC4F52" w:rsidRPr="006741AA" w:rsidRDefault="00BC4F52">
            <w:pPr>
              <w:widowControl w:val="0"/>
              <w:spacing w:line="240" w:lineRule="auto"/>
              <w:rPr>
                <w:lang w:val="en-GB"/>
              </w:rPr>
            </w:pPr>
          </w:p>
          <w:p w14:paraId="0B957D86" w14:textId="77777777" w:rsidR="00BC4F52" w:rsidRPr="006741AA" w:rsidRDefault="00BC4F52">
            <w:pPr>
              <w:widowControl w:val="0"/>
              <w:spacing w:line="240" w:lineRule="auto"/>
              <w:rPr>
                <w:lang w:val="en-GB"/>
              </w:rPr>
            </w:pPr>
          </w:p>
          <w:p w14:paraId="00FD3B0D" w14:textId="77777777" w:rsidR="00BC4F52" w:rsidRPr="006741AA" w:rsidRDefault="00197D7A">
            <w:pPr>
              <w:widowControl w:val="0"/>
              <w:spacing w:line="240" w:lineRule="auto"/>
              <w:rPr>
                <w:lang w:val="en-GB"/>
              </w:rPr>
            </w:pPr>
            <w:r w:rsidRPr="006741AA">
              <w:rPr>
                <w:lang w:val="en-GB"/>
              </w:rPr>
              <w:t xml:space="preserve">Incomplete reporting, making evidence synthesis difficult or impossible </w:t>
            </w:r>
          </w:p>
        </w:tc>
        <w:tc>
          <w:tcPr>
            <w:tcW w:w="3120" w:type="dxa"/>
            <w:shd w:val="clear" w:color="auto" w:fill="auto"/>
            <w:tcMar>
              <w:top w:w="100" w:type="dxa"/>
              <w:left w:w="100" w:type="dxa"/>
              <w:bottom w:w="100" w:type="dxa"/>
              <w:right w:w="100" w:type="dxa"/>
            </w:tcMar>
            <w:tcPrChange w:id="230" w:author="Matthew Grainger" w:date="2020-01-27T15:41:00Z">
              <w:tcPr>
                <w:tcW w:w="3120" w:type="dxa"/>
                <w:shd w:val="clear" w:color="auto" w:fill="auto"/>
                <w:tcMar>
                  <w:top w:w="100" w:type="dxa"/>
                  <w:left w:w="100" w:type="dxa"/>
                  <w:bottom w:w="100" w:type="dxa"/>
                  <w:right w:w="100" w:type="dxa"/>
                </w:tcMar>
              </w:tcPr>
            </w:tcPrChange>
          </w:tcPr>
          <w:p w14:paraId="0DCF0C23" w14:textId="77777777" w:rsidR="00BC4F52" w:rsidRPr="006741AA" w:rsidRDefault="00197D7A">
            <w:pPr>
              <w:widowControl w:val="0"/>
              <w:spacing w:line="240" w:lineRule="auto"/>
              <w:rPr>
                <w:lang w:val="en-GB"/>
              </w:rPr>
            </w:pPr>
            <w:r w:rsidRPr="006741AA">
              <w:rPr>
                <w:lang w:val="en-GB"/>
              </w:rPr>
              <w:lastRenderedPageBreak/>
              <w:t xml:space="preserve">Open science (open methods and data, reproducible methods, sharing code, etc.) </w:t>
            </w:r>
          </w:p>
          <w:p w14:paraId="5B1146D9" w14:textId="77777777" w:rsidR="00BC4F52" w:rsidRPr="006741AA" w:rsidRDefault="00BC4F52">
            <w:pPr>
              <w:widowControl w:val="0"/>
              <w:spacing w:line="240" w:lineRule="auto"/>
              <w:rPr>
                <w:lang w:val="en-GB"/>
              </w:rPr>
            </w:pPr>
          </w:p>
          <w:p w14:paraId="40D7D7A6" w14:textId="77777777" w:rsidR="00BC4F52" w:rsidRPr="006741AA" w:rsidRDefault="00197D7A">
            <w:pPr>
              <w:widowControl w:val="0"/>
              <w:spacing w:line="240" w:lineRule="auto"/>
              <w:rPr>
                <w:lang w:val="en-GB"/>
              </w:rPr>
            </w:pPr>
            <w:r w:rsidRPr="006741AA">
              <w:rPr>
                <w:lang w:val="en-GB"/>
              </w:rPr>
              <w:t xml:space="preserve">Pre-registration of </w:t>
            </w:r>
            <w:r w:rsidRPr="006741AA">
              <w:rPr>
                <w:lang w:val="en-GB"/>
              </w:rPr>
              <w:lastRenderedPageBreak/>
              <w:t xml:space="preserve">hypotheses </w:t>
            </w:r>
          </w:p>
          <w:p w14:paraId="3378D12C" w14:textId="77777777" w:rsidR="00BC4F52" w:rsidRPr="006741AA" w:rsidRDefault="00BC4F52">
            <w:pPr>
              <w:widowControl w:val="0"/>
              <w:spacing w:line="240" w:lineRule="auto"/>
              <w:rPr>
                <w:lang w:val="en-GB"/>
              </w:rPr>
            </w:pPr>
          </w:p>
          <w:p w14:paraId="3CFD64F8" w14:textId="77777777" w:rsidR="00BC4F52" w:rsidRPr="006741AA" w:rsidRDefault="00197D7A">
            <w:pPr>
              <w:widowControl w:val="0"/>
              <w:spacing w:line="240" w:lineRule="auto"/>
              <w:rPr>
                <w:lang w:val="en-GB"/>
              </w:rPr>
            </w:pPr>
            <w:r w:rsidRPr="006741AA">
              <w:rPr>
                <w:lang w:val="en-GB"/>
              </w:rPr>
              <w:t>Open science (open methods and data, reproducible methods, sharing code, etc.)</w:t>
            </w:r>
          </w:p>
          <w:p w14:paraId="60174BB8" w14:textId="77777777" w:rsidR="00BC4F52" w:rsidRPr="006741AA" w:rsidRDefault="00BC4F52">
            <w:pPr>
              <w:widowControl w:val="0"/>
              <w:spacing w:line="240" w:lineRule="auto"/>
              <w:rPr>
                <w:lang w:val="en-GB"/>
              </w:rPr>
            </w:pPr>
          </w:p>
          <w:p w14:paraId="78C0B293" w14:textId="77777777" w:rsidR="00BC4F52" w:rsidRPr="006741AA" w:rsidRDefault="00197D7A">
            <w:pPr>
              <w:widowControl w:val="0"/>
              <w:spacing w:line="240" w:lineRule="auto"/>
              <w:rPr>
                <w:lang w:val="en-GB"/>
              </w:rPr>
            </w:pPr>
            <w:r w:rsidRPr="006741AA">
              <w:rPr>
                <w:lang w:val="en-GB"/>
              </w:rPr>
              <w:t>Pre-registration of hypotheses and methods. Open publishing (including preprints)</w:t>
            </w:r>
          </w:p>
          <w:p w14:paraId="138F9E5A" w14:textId="77777777" w:rsidR="00BC4F52" w:rsidRPr="006741AA" w:rsidRDefault="00BC4F52">
            <w:pPr>
              <w:widowControl w:val="0"/>
              <w:spacing w:line="240" w:lineRule="auto"/>
              <w:rPr>
                <w:lang w:val="en-GB"/>
              </w:rPr>
            </w:pPr>
          </w:p>
          <w:p w14:paraId="07BA9A5F" w14:textId="77777777" w:rsidR="00BC4F52" w:rsidRPr="006741AA" w:rsidRDefault="00197D7A">
            <w:pPr>
              <w:widowControl w:val="0"/>
              <w:spacing w:line="240" w:lineRule="auto"/>
              <w:rPr>
                <w:lang w:val="en-GB"/>
              </w:rPr>
            </w:pPr>
            <w:r w:rsidRPr="006741AA">
              <w:rPr>
                <w:lang w:val="en-GB"/>
              </w:rPr>
              <w:t>Increasing knowledge of researchers and peer reviewers on what is essential to report, and changing journal guidelines where necessary to ensure all relevant information is reported</w:t>
            </w:r>
          </w:p>
        </w:tc>
      </w:tr>
      <w:tr w:rsidR="00BC4F52" w:rsidRPr="006741AA" w14:paraId="1FA7EE81" w14:textId="77777777" w:rsidTr="007907F2">
        <w:tc>
          <w:tcPr>
            <w:tcW w:w="3120" w:type="dxa"/>
            <w:shd w:val="clear" w:color="auto" w:fill="auto"/>
            <w:tcMar>
              <w:top w:w="100" w:type="dxa"/>
              <w:left w:w="100" w:type="dxa"/>
              <w:bottom w:w="100" w:type="dxa"/>
              <w:right w:w="100" w:type="dxa"/>
            </w:tcMar>
            <w:tcPrChange w:id="231" w:author="Matthew Grainger" w:date="2020-01-27T15:41:00Z">
              <w:tcPr>
                <w:tcW w:w="3120" w:type="dxa"/>
                <w:shd w:val="clear" w:color="auto" w:fill="auto"/>
                <w:tcMar>
                  <w:top w:w="100" w:type="dxa"/>
                  <w:left w:w="100" w:type="dxa"/>
                  <w:bottom w:w="100" w:type="dxa"/>
                  <w:right w:w="100" w:type="dxa"/>
                </w:tcMar>
              </w:tcPr>
            </w:tcPrChange>
          </w:tcPr>
          <w:p w14:paraId="2E6E1B4D" w14:textId="77777777" w:rsidR="00BC4F52" w:rsidRPr="006741AA" w:rsidRDefault="00197D7A">
            <w:pPr>
              <w:widowControl w:val="0"/>
              <w:spacing w:line="240" w:lineRule="auto"/>
              <w:rPr>
                <w:lang w:val="en-GB"/>
              </w:rPr>
            </w:pPr>
            <w:r w:rsidRPr="006741AA">
              <w:rPr>
                <w:lang w:val="en-GB"/>
              </w:rPr>
              <w:lastRenderedPageBreak/>
              <w:t>Accessible full publication</w:t>
            </w:r>
          </w:p>
        </w:tc>
        <w:tc>
          <w:tcPr>
            <w:tcW w:w="3120" w:type="dxa"/>
            <w:shd w:val="clear" w:color="auto" w:fill="auto"/>
            <w:tcMar>
              <w:top w:w="100" w:type="dxa"/>
              <w:left w:w="100" w:type="dxa"/>
              <w:bottom w:w="100" w:type="dxa"/>
              <w:right w:w="100" w:type="dxa"/>
            </w:tcMar>
            <w:tcPrChange w:id="232" w:author="Matthew Grainger" w:date="2020-01-27T15:41:00Z">
              <w:tcPr>
                <w:tcW w:w="3120" w:type="dxa"/>
                <w:shd w:val="clear" w:color="auto" w:fill="auto"/>
                <w:tcMar>
                  <w:top w:w="100" w:type="dxa"/>
                  <w:left w:w="100" w:type="dxa"/>
                  <w:bottom w:w="100" w:type="dxa"/>
                  <w:right w:w="100" w:type="dxa"/>
                </w:tcMar>
              </w:tcPr>
            </w:tcPrChange>
          </w:tcPr>
          <w:p w14:paraId="511A15D0" w14:textId="77777777" w:rsidR="00BC4F52" w:rsidRPr="006741AA" w:rsidRDefault="00197D7A">
            <w:pPr>
              <w:widowControl w:val="0"/>
              <w:spacing w:line="240" w:lineRule="auto"/>
              <w:rPr>
                <w:lang w:val="en-GB"/>
              </w:rPr>
            </w:pPr>
            <w:r w:rsidRPr="006741AA">
              <w:rPr>
                <w:lang w:val="en-GB"/>
              </w:rPr>
              <w:t>Publications not available to practitioners and decision makers</w:t>
            </w:r>
          </w:p>
        </w:tc>
        <w:tc>
          <w:tcPr>
            <w:tcW w:w="3120" w:type="dxa"/>
            <w:shd w:val="clear" w:color="auto" w:fill="auto"/>
            <w:tcMar>
              <w:top w:w="100" w:type="dxa"/>
              <w:left w:w="100" w:type="dxa"/>
              <w:bottom w:w="100" w:type="dxa"/>
              <w:right w:w="100" w:type="dxa"/>
            </w:tcMar>
            <w:tcPrChange w:id="233" w:author="Matthew Grainger" w:date="2020-01-27T15:41:00Z">
              <w:tcPr>
                <w:tcW w:w="3120" w:type="dxa"/>
                <w:shd w:val="clear" w:color="auto" w:fill="auto"/>
                <w:tcMar>
                  <w:top w:w="100" w:type="dxa"/>
                  <w:left w:w="100" w:type="dxa"/>
                  <w:bottom w:w="100" w:type="dxa"/>
                  <w:right w:w="100" w:type="dxa"/>
                </w:tcMar>
              </w:tcPr>
            </w:tcPrChange>
          </w:tcPr>
          <w:p w14:paraId="70C3B948" w14:textId="77777777" w:rsidR="00BC4F52" w:rsidRPr="006741AA" w:rsidRDefault="00197D7A">
            <w:pPr>
              <w:widowControl w:val="0"/>
              <w:spacing w:line="240" w:lineRule="auto"/>
              <w:rPr>
                <w:lang w:val="en-GB"/>
              </w:rPr>
            </w:pPr>
            <w:r w:rsidRPr="006741AA">
              <w:rPr>
                <w:lang w:val="en-GB"/>
              </w:rPr>
              <w:t>Open access publishing, including making resources available to researchers to be able to publish open access</w:t>
            </w:r>
          </w:p>
        </w:tc>
      </w:tr>
      <w:tr w:rsidR="00BC4F52" w:rsidRPr="006741AA" w14:paraId="7CF5232F" w14:textId="77777777" w:rsidTr="007907F2">
        <w:tc>
          <w:tcPr>
            <w:tcW w:w="3120" w:type="dxa"/>
            <w:shd w:val="clear" w:color="auto" w:fill="auto"/>
            <w:tcMar>
              <w:top w:w="100" w:type="dxa"/>
              <w:left w:w="100" w:type="dxa"/>
              <w:bottom w:w="100" w:type="dxa"/>
              <w:right w:w="100" w:type="dxa"/>
            </w:tcMar>
            <w:tcPrChange w:id="234" w:author="Matthew Grainger" w:date="2020-01-27T15:41:00Z">
              <w:tcPr>
                <w:tcW w:w="3120" w:type="dxa"/>
                <w:shd w:val="clear" w:color="auto" w:fill="auto"/>
                <w:tcMar>
                  <w:top w:w="100" w:type="dxa"/>
                  <w:left w:w="100" w:type="dxa"/>
                  <w:bottom w:w="100" w:type="dxa"/>
                  <w:right w:w="100" w:type="dxa"/>
                </w:tcMar>
              </w:tcPr>
            </w:tcPrChange>
          </w:tcPr>
          <w:p w14:paraId="08757B58" w14:textId="77777777" w:rsidR="00BC4F52" w:rsidRPr="006741AA" w:rsidRDefault="00197D7A">
            <w:pPr>
              <w:widowControl w:val="0"/>
              <w:spacing w:line="240" w:lineRule="auto"/>
              <w:rPr>
                <w:lang w:val="en-GB"/>
              </w:rPr>
            </w:pPr>
            <w:r w:rsidRPr="006741AA">
              <w:rPr>
                <w:lang w:val="en-GB"/>
              </w:rPr>
              <w:t>Evidence synthesis</w:t>
            </w:r>
          </w:p>
        </w:tc>
        <w:tc>
          <w:tcPr>
            <w:tcW w:w="3120" w:type="dxa"/>
            <w:shd w:val="clear" w:color="auto" w:fill="auto"/>
            <w:tcMar>
              <w:top w:w="100" w:type="dxa"/>
              <w:left w:w="100" w:type="dxa"/>
              <w:bottom w:w="100" w:type="dxa"/>
              <w:right w:w="100" w:type="dxa"/>
            </w:tcMar>
            <w:tcPrChange w:id="235" w:author="Matthew Grainger" w:date="2020-01-27T15:41:00Z">
              <w:tcPr>
                <w:tcW w:w="3120" w:type="dxa"/>
                <w:shd w:val="clear" w:color="auto" w:fill="auto"/>
                <w:tcMar>
                  <w:top w:w="100" w:type="dxa"/>
                  <w:left w:w="100" w:type="dxa"/>
                  <w:bottom w:w="100" w:type="dxa"/>
                  <w:right w:w="100" w:type="dxa"/>
                </w:tcMar>
              </w:tcPr>
            </w:tcPrChange>
          </w:tcPr>
          <w:p w14:paraId="1E09A674" w14:textId="77777777" w:rsidR="00BC4F52" w:rsidRPr="006741AA" w:rsidRDefault="00197D7A">
            <w:pPr>
              <w:widowControl w:val="0"/>
              <w:spacing w:line="240" w:lineRule="auto"/>
              <w:rPr>
                <w:lang w:val="en-GB"/>
              </w:rPr>
            </w:pPr>
            <w:r w:rsidRPr="006741AA">
              <w:rPr>
                <w:lang w:val="en-GB"/>
              </w:rPr>
              <w:t>Research not designed or presented in the context of the existing knowledge</w:t>
            </w:r>
          </w:p>
        </w:tc>
        <w:tc>
          <w:tcPr>
            <w:tcW w:w="3120" w:type="dxa"/>
            <w:shd w:val="clear" w:color="auto" w:fill="auto"/>
            <w:tcMar>
              <w:top w:w="100" w:type="dxa"/>
              <w:left w:w="100" w:type="dxa"/>
              <w:bottom w:w="100" w:type="dxa"/>
              <w:right w:w="100" w:type="dxa"/>
            </w:tcMar>
            <w:tcPrChange w:id="236" w:author="Matthew Grainger" w:date="2020-01-27T15:41:00Z">
              <w:tcPr>
                <w:tcW w:w="3120" w:type="dxa"/>
                <w:shd w:val="clear" w:color="auto" w:fill="auto"/>
                <w:tcMar>
                  <w:top w:w="100" w:type="dxa"/>
                  <w:left w:w="100" w:type="dxa"/>
                  <w:bottom w:w="100" w:type="dxa"/>
                  <w:right w:w="100" w:type="dxa"/>
                </w:tcMar>
              </w:tcPr>
            </w:tcPrChange>
          </w:tcPr>
          <w:p w14:paraId="73436E8E" w14:textId="77777777" w:rsidR="00BC4F52" w:rsidRPr="006741AA" w:rsidRDefault="00197D7A">
            <w:pPr>
              <w:widowControl w:val="0"/>
              <w:spacing w:line="240" w:lineRule="auto"/>
              <w:rPr>
                <w:lang w:val="en-GB"/>
              </w:rPr>
            </w:pPr>
            <w:r w:rsidRPr="006741AA">
              <w:rPr>
                <w:lang w:val="en-GB"/>
              </w:rPr>
              <w:t>Using systematic reviews, systematic maps, meta-analysis, etc. to shape research priorities. Where good quality evidence is available these should be synthesised providing evidence to relevant stakeholders. Research gaps should be the focus of primary studies.</w:t>
            </w:r>
          </w:p>
        </w:tc>
      </w:tr>
    </w:tbl>
    <w:p w14:paraId="6353CDF7" w14:textId="77777777" w:rsidR="00BC4F52" w:rsidRPr="006741AA" w:rsidRDefault="00BC4F52">
      <w:pPr>
        <w:rPr>
          <w:del w:id="237" w:author="Matthew Grainger" w:date="2020-01-27T15:41:00Z"/>
          <w:lang w:val="en-GB"/>
        </w:rPr>
      </w:pPr>
    </w:p>
    <w:p w14:paraId="21115B5E" w14:textId="77777777" w:rsidR="00BC4F52" w:rsidRPr="006741AA" w:rsidRDefault="00BC4F52">
      <w:pPr>
        <w:rPr>
          <w:del w:id="238" w:author="Matthew Grainger" w:date="2020-01-27T15:41:00Z"/>
          <w:lang w:val="en-GB"/>
        </w:rPr>
      </w:pPr>
    </w:p>
    <w:p w14:paraId="31EAE86F" w14:textId="77777777" w:rsidR="00BC4F52" w:rsidRPr="006741AA" w:rsidRDefault="00BC4F52">
      <w:pPr>
        <w:rPr>
          <w:del w:id="239" w:author="Matthew Grainger" w:date="2020-01-27T15:41:00Z"/>
          <w:lang w:val="en-GB"/>
        </w:rPr>
      </w:pPr>
    </w:p>
    <w:p w14:paraId="1BE3C883" w14:textId="77777777" w:rsidR="00BC4F52" w:rsidRPr="006741AA" w:rsidRDefault="00BC4F52">
      <w:pPr>
        <w:rPr>
          <w:del w:id="240" w:author="Matthew Grainger" w:date="2020-01-27T15:41:00Z"/>
          <w:lang w:val="en-GB"/>
        </w:rPr>
      </w:pPr>
    </w:p>
    <w:p w14:paraId="0C90096F" w14:textId="6D8588A7" w:rsidR="00BC4F52" w:rsidRPr="006741AA" w:rsidRDefault="00BC4F52">
      <w:pPr>
        <w:rPr>
          <w:del w:id="241" w:author="Matthew Grainger" w:date="2020-01-27T15:41:00Z"/>
          <w:lang w:val="en-GB"/>
        </w:rPr>
      </w:pPr>
    </w:p>
    <w:p w14:paraId="0CC69183" w14:textId="77777777" w:rsidR="00BC4F52" w:rsidRPr="006741AA" w:rsidRDefault="00BC4F52">
      <w:pPr>
        <w:rPr>
          <w:del w:id="242" w:author="Matthew Grainger" w:date="2020-01-27T15:41:00Z"/>
          <w:lang w:val="en-GB"/>
        </w:rPr>
      </w:pPr>
    </w:p>
    <w:p w14:paraId="58FE9076" w14:textId="77777777" w:rsidR="00BC4F52" w:rsidRPr="006741AA" w:rsidRDefault="00197D7A">
      <w:pPr>
        <w:rPr>
          <w:del w:id="243" w:author="Matthew Grainger" w:date="2020-01-27T15:41:00Z"/>
          <w:lang w:val="en-GB"/>
        </w:rPr>
      </w:pPr>
      <w:del w:id="244" w:author="Matthew Grainger" w:date="2020-01-27T15:41:00Z">
        <w:r w:rsidRPr="006741AA">
          <w:rPr>
            <w:noProof/>
            <w:lang w:val="en-GB"/>
          </w:rPr>
          <w:lastRenderedPageBreak/>
          <w:drawing>
            <wp:inline distT="114300" distB="114300" distL="114300" distR="114300" wp14:anchorId="102687E8" wp14:editId="31389AA9">
              <wp:extent cx="4572000" cy="4572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572000" cy="4572000"/>
                      </a:xfrm>
                      <a:prstGeom prst="rect">
                        <a:avLst/>
                      </a:prstGeom>
                      <a:ln/>
                    </pic:spPr>
                  </pic:pic>
                </a:graphicData>
              </a:graphic>
            </wp:inline>
          </w:drawing>
        </w:r>
      </w:del>
    </w:p>
    <w:p w14:paraId="38F8D94E" w14:textId="77777777" w:rsidR="00BC4F52" w:rsidRPr="006741AA" w:rsidRDefault="00BC4F52">
      <w:pPr>
        <w:rPr>
          <w:del w:id="245" w:author="Matthew Grainger" w:date="2020-01-27T15:41:00Z"/>
          <w:lang w:val="en-GB"/>
        </w:rPr>
      </w:pPr>
    </w:p>
    <w:p w14:paraId="3DB56864" w14:textId="77777777" w:rsidR="00BC4F52" w:rsidRPr="006741AA" w:rsidRDefault="00BC4F52">
      <w:pPr>
        <w:rPr>
          <w:del w:id="246" w:author="Matthew Grainger" w:date="2020-01-27T15:41:00Z"/>
          <w:lang w:val="en-GB"/>
        </w:rPr>
      </w:pPr>
    </w:p>
    <w:p w14:paraId="7372A31C" w14:textId="77777777" w:rsidR="00BC4F52" w:rsidRPr="006741AA" w:rsidRDefault="00197D7A">
      <w:pPr>
        <w:rPr>
          <w:del w:id="247" w:author="Matthew Grainger" w:date="2020-01-27T15:41:00Z"/>
          <w:lang w:val="en-GB"/>
        </w:rPr>
      </w:pPr>
      <w:del w:id="248" w:author="Matthew Grainger" w:date="2020-01-27T15:41:00Z">
        <w:r w:rsidRPr="006741AA">
          <w:rPr>
            <w:lang w:val="en-GB"/>
          </w:rPr>
          <w:delText>Figure 1</w:delText>
        </w:r>
      </w:del>
    </w:p>
    <w:p w14:paraId="0FE860C3" w14:textId="77777777" w:rsidR="00BC4F52" w:rsidRPr="006741AA" w:rsidRDefault="00BC4F52">
      <w:pPr>
        <w:rPr>
          <w:del w:id="249" w:author="Matthew Grainger" w:date="2020-01-27T15:41:00Z"/>
          <w:lang w:val="en-GB"/>
        </w:rPr>
      </w:pPr>
    </w:p>
    <w:p w14:paraId="60D4C86B" w14:textId="77777777" w:rsidR="00BC4F52" w:rsidRPr="006741AA" w:rsidRDefault="00BC4F52">
      <w:pPr>
        <w:rPr>
          <w:del w:id="250" w:author="Matthew Grainger" w:date="2020-01-27T15:41:00Z"/>
          <w:lang w:val="en-GB"/>
        </w:rPr>
      </w:pPr>
    </w:p>
    <w:p w14:paraId="5E1997D2" w14:textId="77777777" w:rsidR="00BC4F52" w:rsidRPr="006741AA" w:rsidRDefault="00BC4F52">
      <w:pPr>
        <w:rPr>
          <w:del w:id="251" w:author="Matthew Grainger" w:date="2020-01-27T15:41:00Z"/>
          <w:lang w:val="en-GB"/>
        </w:rPr>
      </w:pPr>
    </w:p>
    <w:p w14:paraId="16E24329" w14:textId="77777777" w:rsidR="00BC4F52" w:rsidRPr="006741AA" w:rsidRDefault="00BC4F52">
      <w:pPr>
        <w:rPr>
          <w:del w:id="252" w:author="Matthew Grainger" w:date="2020-01-27T15:41:00Z"/>
          <w:lang w:val="en-GB"/>
        </w:rPr>
      </w:pPr>
    </w:p>
    <w:p w14:paraId="013736A4" w14:textId="77777777" w:rsidR="00BC4F52" w:rsidRPr="006741AA" w:rsidRDefault="00BC4F52">
      <w:pPr>
        <w:rPr>
          <w:del w:id="253" w:author="Matthew Grainger" w:date="2020-01-27T15:41:00Z"/>
          <w:lang w:val="en-GB"/>
        </w:rPr>
      </w:pPr>
    </w:p>
    <w:p w14:paraId="3E37F4A4" w14:textId="36D8711E" w:rsidR="00BC4F52" w:rsidRPr="006741AA" w:rsidRDefault="006741AA">
      <w:pPr>
        <w:rPr>
          <w:del w:id="254" w:author="Matthew Grainger" w:date="2020-01-27T15:41:00Z"/>
          <w:lang w:val="en-GB"/>
        </w:rPr>
      </w:pPr>
      <w:del w:id="255" w:author="Matthew Grainger" w:date="2020-01-27T15:41:00Z">
        <w:r w:rsidRPr="006741AA">
          <w:rPr>
            <w:noProof/>
            <w:lang w:val="en-GB"/>
          </w:rPr>
          <w:lastRenderedPageBreak/>
          <w:drawing>
            <wp:inline distT="114300" distB="114300" distL="114300" distR="114300" wp14:anchorId="28786EE1" wp14:editId="12550C05">
              <wp:extent cx="5943600" cy="619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6197600"/>
                      </a:xfrm>
                      <a:prstGeom prst="rect">
                        <a:avLst/>
                      </a:prstGeom>
                      <a:ln/>
                    </pic:spPr>
                  </pic:pic>
                </a:graphicData>
              </a:graphic>
            </wp:inline>
          </w:drawing>
        </w:r>
      </w:del>
    </w:p>
    <w:p w14:paraId="03B100DD" w14:textId="77777777" w:rsidR="00BC4F52" w:rsidRPr="006741AA" w:rsidRDefault="00BC4F52">
      <w:pPr>
        <w:rPr>
          <w:del w:id="256" w:author="Matthew Grainger" w:date="2020-01-27T15:41:00Z"/>
          <w:lang w:val="en-GB"/>
        </w:rPr>
      </w:pPr>
    </w:p>
    <w:p w14:paraId="2A74AB6C" w14:textId="77777777" w:rsidR="006741AA" w:rsidRPr="006741AA" w:rsidRDefault="006741AA" w:rsidP="006741AA">
      <w:pPr>
        <w:rPr>
          <w:del w:id="257" w:author="Matthew Grainger" w:date="2020-01-27T15:41:00Z"/>
          <w:lang w:val="en-GB"/>
        </w:rPr>
      </w:pPr>
      <w:del w:id="258" w:author="Matthew Grainger" w:date="2020-01-27T15:41:00Z">
        <w:r w:rsidRPr="006741AA">
          <w:rPr>
            <w:lang w:val="en-GB"/>
          </w:rPr>
          <w:delText>Figure S1</w:delText>
        </w:r>
      </w:del>
    </w:p>
    <w:p w14:paraId="387ACF97" w14:textId="77777777" w:rsidR="00BC4F52" w:rsidRPr="006741AA" w:rsidRDefault="00BC4F52">
      <w:pPr>
        <w:rPr>
          <w:del w:id="259" w:author="Matthew Grainger" w:date="2020-01-27T15:41:00Z"/>
          <w:lang w:val="en-GB"/>
        </w:rPr>
      </w:pPr>
    </w:p>
    <w:p w14:paraId="5A7A9B43" w14:textId="77777777" w:rsidR="00BC4F52" w:rsidRPr="006741AA" w:rsidRDefault="00BC4F52">
      <w:pPr>
        <w:rPr>
          <w:del w:id="260" w:author="Matthew Grainger" w:date="2020-01-27T15:41:00Z"/>
          <w:lang w:val="en-GB"/>
        </w:rPr>
      </w:pPr>
    </w:p>
    <w:p w14:paraId="2CA33727" w14:textId="77777777" w:rsidR="00BC4F52" w:rsidRPr="006741AA" w:rsidRDefault="00BC4F52">
      <w:pPr>
        <w:rPr>
          <w:del w:id="261" w:author="Matthew Grainger" w:date="2020-01-27T15:41:00Z"/>
          <w:lang w:val="en-GB"/>
        </w:rPr>
      </w:pPr>
    </w:p>
    <w:p w14:paraId="0C879688" w14:textId="77777777" w:rsidR="00BC4F52" w:rsidRPr="006741AA" w:rsidRDefault="00BC4F52">
      <w:pPr>
        <w:rPr>
          <w:del w:id="262" w:author="Matthew Grainger" w:date="2020-01-27T15:41:00Z"/>
          <w:lang w:val="en-GB"/>
        </w:rPr>
      </w:pPr>
    </w:p>
    <w:p w14:paraId="48A69E32" w14:textId="77777777" w:rsidR="00BC4F52" w:rsidRPr="006741AA" w:rsidRDefault="00BC4F52">
      <w:pPr>
        <w:rPr>
          <w:del w:id="263" w:author="Matthew Grainger" w:date="2020-01-27T15:41:00Z"/>
          <w:lang w:val="en-GB"/>
        </w:rPr>
      </w:pPr>
    </w:p>
    <w:p w14:paraId="3B0FC63F" w14:textId="77777777" w:rsidR="00BC4F52" w:rsidRPr="006741AA" w:rsidRDefault="00BC4F52">
      <w:pPr>
        <w:rPr>
          <w:del w:id="264" w:author="Matthew Grainger" w:date="2020-01-27T15:41:00Z"/>
          <w:lang w:val="en-GB"/>
        </w:rPr>
      </w:pPr>
    </w:p>
    <w:p w14:paraId="67352FCF" w14:textId="77777777" w:rsidR="00BC4F52" w:rsidRPr="006741AA" w:rsidRDefault="00BC4F52">
      <w:pPr>
        <w:rPr>
          <w:del w:id="265" w:author="Matthew Grainger" w:date="2020-01-27T15:41:00Z"/>
          <w:lang w:val="en-GB"/>
        </w:rPr>
      </w:pPr>
    </w:p>
    <w:p w14:paraId="7E77F8A1" w14:textId="65197446" w:rsidR="00BC4F52" w:rsidRDefault="00BC4F52">
      <w:pPr>
        <w:rPr>
          <w:del w:id="266" w:author="Matthew Grainger" w:date="2020-01-27T15:41:00Z"/>
          <w:lang w:val="en-GB"/>
        </w:rPr>
      </w:pPr>
    </w:p>
    <w:p w14:paraId="1C8E817E" w14:textId="77777777" w:rsidR="006741AA" w:rsidRPr="006741AA" w:rsidRDefault="006741AA">
      <w:pPr>
        <w:rPr>
          <w:del w:id="267" w:author="Matthew Grainger" w:date="2020-01-27T15:41:00Z"/>
          <w:lang w:val="en-GB"/>
        </w:rPr>
      </w:pPr>
    </w:p>
    <w:p w14:paraId="5B8A2FEC" w14:textId="77777777" w:rsidR="00BC4F52" w:rsidRPr="006741AA" w:rsidRDefault="00197D7A">
      <w:pPr>
        <w:rPr>
          <w:del w:id="268" w:author="Matthew Grainger" w:date="2020-01-27T15:41:00Z"/>
          <w:b/>
          <w:lang w:val="en-GB"/>
        </w:rPr>
      </w:pPr>
      <w:del w:id="269" w:author="Matthew Grainger" w:date="2020-01-27T15:41:00Z">
        <w:r w:rsidRPr="006741AA">
          <w:rPr>
            <w:b/>
            <w:lang w:val="en-GB"/>
          </w:rPr>
          <w:delText>Supplementary Information</w:delText>
        </w:r>
      </w:del>
    </w:p>
    <w:p w14:paraId="5F5D5F41" w14:textId="77777777" w:rsidR="00BC4F52" w:rsidRPr="006741AA" w:rsidRDefault="00BC4F52">
      <w:pPr>
        <w:rPr>
          <w:del w:id="270" w:author="Matthew Grainger" w:date="2020-01-27T15:41:00Z"/>
          <w:lang w:val="en-GB"/>
        </w:rPr>
      </w:pPr>
    </w:p>
    <w:p w14:paraId="1C1C1762" w14:textId="77777777" w:rsidR="00BC4F52" w:rsidRPr="006741AA" w:rsidRDefault="00197D7A">
      <w:pPr>
        <w:rPr>
          <w:del w:id="271" w:author="Matthew Grainger" w:date="2020-01-27T15:41:00Z"/>
          <w:i/>
          <w:lang w:val="en-GB"/>
        </w:rPr>
      </w:pPr>
      <w:moveFromRangeStart w:id="272" w:author="Matthew Grainger" w:date="2020-01-27T15:41:00Z" w:name="move31032139"/>
      <w:moveFrom w:id="273" w:author="Matthew Grainger" w:date="2020-01-27T15:41:00Z">
        <w:r>
          <w:rPr>
            <w:lang w:val="en-GB"/>
            <w:rPrChange w:id="274" w:author="Matthew Grainger" w:date="2020-01-27T15:41:00Z">
              <w:rPr>
                <w:i/>
                <w:lang w:val="en-GB"/>
              </w:rPr>
            </w:rPrChange>
          </w:rPr>
          <w:t>Methods</w:t>
        </w:r>
      </w:moveFrom>
      <w:moveFromRangeEnd w:id="272"/>
    </w:p>
    <w:p w14:paraId="7CB9CB1D" w14:textId="2A30ABF5" w:rsidR="00BC4F52" w:rsidRPr="006741AA" w:rsidRDefault="00197D7A">
      <w:pPr>
        <w:spacing w:before="240"/>
        <w:jc w:val="both"/>
        <w:rPr>
          <w:del w:id="275" w:author="Matthew Grainger" w:date="2020-01-27T15:41:00Z"/>
          <w:lang w:val="en-GB"/>
        </w:rPr>
      </w:pPr>
      <w:del w:id="276" w:author="Matthew Grainger" w:date="2020-01-27T15:41:00Z">
        <w:r w:rsidRPr="006741AA">
          <w:rPr>
            <w:lang w:val="en-GB"/>
          </w:rPr>
          <w:delText xml:space="preserve">We extracted the data and R code from the supplementary information in </w:delText>
        </w:r>
        <w:r w:rsidRPr="006741AA">
          <w:rPr>
            <w:vertAlign w:val="superscript"/>
            <w:lang w:val="en-GB"/>
          </w:rPr>
          <w:delText>S1</w:delText>
        </w:r>
        <w:r w:rsidRPr="006741AA">
          <w:rPr>
            <w:lang w:val="en-GB"/>
          </w:rPr>
          <w:delText xml:space="preserve"> to recreate their analysis. As such we are </w:delText>
        </w:r>
        <w:r w:rsidR="006741AA" w:rsidRPr="006741AA">
          <w:rPr>
            <w:lang w:val="en-GB"/>
          </w:rPr>
          <w:delText>dependent</w:delText>
        </w:r>
        <w:r w:rsidRPr="006741AA">
          <w:rPr>
            <w:lang w:val="en-GB"/>
          </w:rPr>
          <w:delText xml:space="preserve"> on the accurate extraction of data from the primary studies by the original authors. We intended our re-analysis of their data to be an example of the cumulative meta-analysis approach rather than to make explicit recommendations about the use of acoustic recorders for avian surveys. Building on their random effects meta-analysis we ran a cumulative meta-analysis using the “cumul” function in the “metafor”</w:delText>
        </w:r>
        <w:r w:rsidRPr="006741AA">
          <w:rPr>
            <w:vertAlign w:val="superscript"/>
            <w:lang w:val="en-GB"/>
          </w:rPr>
          <w:delText>S2</w:delText>
        </w:r>
        <w:r w:rsidRPr="006741AA">
          <w:rPr>
            <w:lang w:val="en-GB"/>
          </w:rPr>
          <w:delText xml:space="preserve"> package in R. The cumulative meta-analysis was ordered by publication year and plotted using the ggplot2 package in R</w:delText>
        </w:r>
        <w:r w:rsidRPr="006741AA">
          <w:rPr>
            <w:vertAlign w:val="superscript"/>
            <w:lang w:val="en-GB"/>
          </w:rPr>
          <w:delText>S3</w:delText>
        </w:r>
        <w:r w:rsidRPr="006741AA">
          <w:rPr>
            <w:lang w:val="en-GB"/>
          </w:rPr>
          <w:delText>. Where a single study provided more than one estimate of effect the order in which the estimates were accumulated was the same as the order presented by</w:delText>
        </w:r>
        <w:r w:rsidR="00AD0A28">
          <w:rPr>
            <w:lang w:val="en-GB"/>
          </w:rPr>
          <w:delText xml:space="preserve"> </w:delText>
        </w:r>
        <w:r w:rsidRPr="006741AA">
          <w:rPr>
            <w:vertAlign w:val="superscript"/>
            <w:lang w:val="en-GB"/>
          </w:rPr>
          <w:delText>S1</w:delText>
        </w:r>
        <w:r w:rsidRPr="006741AA">
          <w:rPr>
            <w:lang w:val="en-GB"/>
          </w:rPr>
          <w:delText xml:space="preserve"> and treated as subsequent trials. Changing the order of that these particular studies were accumulated made no difference to the stability of the estimates over time (see the code for an assessment). The original code, the original data, our additional code for running the analysis and plotting can be found at https://github.com/DrMattG/Research_waste.</w:delText>
        </w:r>
      </w:del>
    </w:p>
    <w:p w14:paraId="7EB2006E" w14:textId="77777777" w:rsidR="00BC4F52" w:rsidRPr="006741AA" w:rsidRDefault="00BC4F52">
      <w:pPr>
        <w:rPr>
          <w:del w:id="277" w:author="Matthew Grainger" w:date="2020-01-27T15:41:00Z"/>
          <w:lang w:val="en-GB"/>
        </w:rPr>
      </w:pPr>
    </w:p>
    <w:p w14:paraId="0DC7878E" w14:textId="77777777" w:rsidR="00BC4F52" w:rsidRPr="006741AA" w:rsidRDefault="00BC4F52">
      <w:pPr>
        <w:rPr>
          <w:del w:id="278" w:author="Matthew Grainger" w:date="2020-01-27T15:41:00Z"/>
          <w:lang w:val="en-GB"/>
        </w:rPr>
      </w:pPr>
    </w:p>
    <w:p w14:paraId="3AA81559" w14:textId="77777777" w:rsidR="00BC4F52" w:rsidRPr="006741AA" w:rsidRDefault="00BC4F52">
      <w:pPr>
        <w:rPr>
          <w:del w:id="279" w:author="Matthew Grainger" w:date="2020-01-27T15:41:00Z"/>
          <w:lang w:val="en-GB"/>
        </w:rPr>
      </w:pPr>
    </w:p>
    <w:p w14:paraId="5D47CB1A" w14:textId="77777777" w:rsidR="00BC4F52" w:rsidRPr="006741AA" w:rsidRDefault="00BC4F52">
      <w:pPr>
        <w:rPr>
          <w:del w:id="280" w:author="Matthew Grainger" w:date="2020-01-27T15:41:00Z"/>
          <w:lang w:val="en-GB"/>
        </w:rPr>
      </w:pPr>
    </w:p>
    <w:p w14:paraId="26478122" w14:textId="77777777" w:rsidR="00BC4F52" w:rsidRPr="006741AA" w:rsidRDefault="00BC4F52">
      <w:pPr>
        <w:rPr>
          <w:del w:id="281" w:author="Matthew Grainger" w:date="2020-01-27T15:41:00Z"/>
          <w:lang w:val="en-GB"/>
        </w:rPr>
      </w:pPr>
    </w:p>
    <w:p w14:paraId="2031C347" w14:textId="77777777" w:rsidR="00BC4F52" w:rsidRPr="006741AA" w:rsidRDefault="00BC4F52">
      <w:pPr>
        <w:rPr>
          <w:del w:id="282" w:author="Matthew Grainger" w:date="2020-01-27T15:41:00Z"/>
          <w:lang w:val="en-GB"/>
        </w:rPr>
      </w:pPr>
    </w:p>
    <w:p w14:paraId="301D5109" w14:textId="77777777" w:rsidR="00BC4F52" w:rsidRPr="006741AA" w:rsidRDefault="00197D7A">
      <w:pPr>
        <w:rPr>
          <w:del w:id="283" w:author="Matthew Grainger" w:date="2020-01-27T15:41:00Z"/>
          <w:lang w:val="en-GB"/>
        </w:rPr>
      </w:pPr>
      <w:del w:id="284" w:author="Matthew Grainger" w:date="2020-01-27T15:41:00Z">
        <w:r w:rsidRPr="006741AA">
          <w:rPr>
            <w:lang w:val="en-GB"/>
          </w:rPr>
          <w:delText>S1. Darras, K. et al. Comparing the sampling performance of sound recorders versus point counts in bird surveys: A meta-analysis. Journal of applied ecology 55, 2575–2586 (2018).</w:delText>
        </w:r>
      </w:del>
    </w:p>
    <w:p w14:paraId="6FBAA2BA" w14:textId="77777777" w:rsidR="00BC4F52" w:rsidRPr="006741AA" w:rsidRDefault="00197D7A">
      <w:pPr>
        <w:rPr>
          <w:del w:id="285" w:author="Matthew Grainger" w:date="2020-01-27T15:41:00Z"/>
          <w:lang w:val="en-GB"/>
        </w:rPr>
      </w:pPr>
      <w:del w:id="286" w:author="Matthew Grainger" w:date="2020-01-27T15:41:00Z">
        <w:r w:rsidRPr="006741AA">
          <w:rPr>
            <w:lang w:val="en-GB"/>
          </w:rPr>
          <w:delText>S2. Viechtbauer, W. Conducting meta-analyses in R with the metafor package. Journal of Statistical Software 36, 1–48 (2010).</w:delText>
        </w:r>
      </w:del>
    </w:p>
    <w:p w14:paraId="6601BF51" w14:textId="77777777" w:rsidR="00BC4F52" w:rsidRPr="006741AA" w:rsidRDefault="00197D7A">
      <w:pPr>
        <w:rPr>
          <w:del w:id="287" w:author="Matthew Grainger" w:date="2020-01-27T15:41:00Z"/>
          <w:lang w:val="en-GB"/>
        </w:rPr>
      </w:pPr>
      <w:del w:id="288" w:author="Matthew Grainger" w:date="2020-01-27T15:41:00Z">
        <w:r w:rsidRPr="006741AA">
          <w:rPr>
            <w:lang w:val="en-GB"/>
          </w:rPr>
          <w:delText>S3. Wickham, H. ggplot2: Elegant graphics for data analysis. (Springer-Verlag New York, 2016).</w:delText>
        </w:r>
      </w:del>
    </w:p>
    <w:p w14:paraId="6C15691B" w14:textId="77777777" w:rsidR="00BC4F52" w:rsidRPr="006741AA" w:rsidRDefault="00197D7A">
      <w:pPr>
        <w:rPr>
          <w:del w:id="289" w:author="Matthew Grainger" w:date="2020-01-27T15:41:00Z"/>
          <w:lang w:val="en-GB"/>
        </w:rPr>
      </w:pPr>
      <w:del w:id="290" w:author="Matthew Grainger" w:date="2020-01-27T15:41:00Z">
        <w:r w:rsidRPr="006741AA">
          <w:rPr>
            <w:lang w:val="en-GB"/>
          </w:rPr>
          <w:delText xml:space="preserve"> </w:delText>
        </w:r>
      </w:del>
    </w:p>
    <w:p w14:paraId="0C6E131E" w14:textId="77777777" w:rsidR="00BC4F52" w:rsidRPr="006741AA" w:rsidRDefault="00BC4F52">
      <w:pPr>
        <w:rPr>
          <w:lang w:val="en-GB"/>
        </w:rPr>
      </w:pPr>
    </w:p>
    <w:sectPr w:rsidR="00BC4F52" w:rsidRPr="006741AA" w:rsidSect="00A44448">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54F3"/>
    <w:multiLevelType w:val="hybridMultilevel"/>
    <w:tmpl w:val="5F1E6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F52"/>
    <w:rsid w:val="00010C17"/>
    <w:rsid w:val="00012B44"/>
    <w:rsid w:val="00013E4B"/>
    <w:rsid w:val="000149CF"/>
    <w:rsid w:val="00022341"/>
    <w:rsid w:val="000355A3"/>
    <w:rsid w:val="000456B3"/>
    <w:rsid w:val="00045935"/>
    <w:rsid w:val="00063FBA"/>
    <w:rsid w:val="00091B56"/>
    <w:rsid w:val="000A6BA3"/>
    <w:rsid w:val="000B2030"/>
    <w:rsid w:val="000E4321"/>
    <w:rsid w:val="00145A88"/>
    <w:rsid w:val="00162B17"/>
    <w:rsid w:val="001664ED"/>
    <w:rsid w:val="00171F67"/>
    <w:rsid w:val="00185178"/>
    <w:rsid w:val="001949AF"/>
    <w:rsid w:val="00197D7A"/>
    <w:rsid w:val="001B4A51"/>
    <w:rsid w:val="00210886"/>
    <w:rsid w:val="0021343E"/>
    <w:rsid w:val="00217F8A"/>
    <w:rsid w:val="0022725E"/>
    <w:rsid w:val="00242CBB"/>
    <w:rsid w:val="00266532"/>
    <w:rsid w:val="002676BC"/>
    <w:rsid w:val="002B41AF"/>
    <w:rsid w:val="002B41FD"/>
    <w:rsid w:val="002B4E08"/>
    <w:rsid w:val="002C2FB4"/>
    <w:rsid w:val="002C32CA"/>
    <w:rsid w:val="003037F1"/>
    <w:rsid w:val="00311134"/>
    <w:rsid w:val="00317C7A"/>
    <w:rsid w:val="0036382F"/>
    <w:rsid w:val="0039080D"/>
    <w:rsid w:val="00392755"/>
    <w:rsid w:val="003A0EEC"/>
    <w:rsid w:val="003A6A1D"/>
    <w:rsid w:val="003B538C"/>
    <w:rsid w:val="003E217B"/>
    <w:rsid w:val="003F3126"/>
    <w:rsid w:val="003F4032"/>
    <w:rsid w:val="004203C3"/>
    <w:rsid w:val="004400F6"/>
    <w:rsid w:val="00475936"/>
    <w:rsid w:val="00491C51"/>
    <w:rsid w:val="00497948"/>
    <w:rsid w:val="004A411A"/>
    <w:rsid w:val="004C2379"/>
    <w:rsid w:val="004D60D7"/>
    <w:rsid w:val="004E082B"/>
    <w:rsid w:val="0052768B"/>
    <w:rsid w:val="00544DC2"/>
    <w:rsid w:val="00552D94"/>
    <w:rsid w:val="00556EFE"/>
    <w:rsid w:val="00566B6A"/>
    <w:rsid w:val="005D6108"/>
    <w:rsid w:val="005F111E"/>
    <w:rsid w:val="005F1454"/>
    <w:rsid w:val="005F6A76"/>
    <w:rsid w:val="00637E19"/>
    <w:rsid w:val="00650CE6"/>
    <w:rsid w:val="00652C99"/>
    <w:rsid w:val="006741AA"/>
    <w:rsid w:val="0069035B"/>
    <w:rsid w:val="006935B8"/>
    <w:rsid w:val="006A0AB4"/>
    <w:rsid w:val="006B124B"/>
    <w:rsid w:val="006B4F08"/>
    <w:rsid w:val="006D1F57"/>
    <w:rsid w:val="006E0BDE"/>
    <w:rsid w:val="006E7FE0"/>
    <w:rsid w:val="00721D37"/>
    <w:rsid w:val="0073752D"/>
    <w:rsid w:val="00760FAA"/>
    <w:rsid w:val="0077684A"/>
    <w:rsid w:val="007806BD"/>
    <w:rsid w:val="007907F2"/>
    <w:rsid w:val="007B0DB6"/>
    <w:rsid w:val="007D0606"/>
    <w:rsid w:val="007D28F5"/>
    <w:rsid w:val="007D42CE"/>
    <w:rsid w:val="00800167"/>
    <w:rsid w:val="00830F0C"/>
    <w:rsid w:val="00861352"/>
    <w:rsid w:val="0086241B"/>
    <w:rsid w:val="008752DC"/>
    <w:rsid w:val="00881BAC"/>
    <w:rsid w:val="00887D6F"/>
    <w:rsid w:val="008C771F"/>
    <w:rsid w:val="00901E0B"/>
    <w:rsid w:val="009102F0"/>
    <w:rsid w:val="0094328A"/>
    <w:rsid w:val="00952D8A"/>
    <w:rsid w:val="00961AD3"/>
    <w:rsid w:val="00962DFE"/>
    <w:rsid w:val="009761D2"/>
    <w:rsid w:val="009B32D9"/>
    <w:rsid w:val="009F280E"/>
    <w:rsid w:val="009F4253"/>
    <w:rsid w:val="009F43D9"/>
    <w:rsid w:val="00A11016"/>
    <w:rsid w:val="00A21DC7"/>
    <w:rsid w:val="00A23867"/>
    <w:rsid w:val="00A277AE"/>
    <w:rsid w:val="00A413B1"/>
    <w:rsid w:val="00A44448"/>
    <w:rsid w:val="00A541E5"/>
    <w:rsid w:val="00A90CC1"/>
    <w:rsid w:val="00AD0A28"/>
    <w:rsid w:val="00AD1518"/>
    <w:rsid w:val="00B00492"/>
    <w:rsid w:val="00B230FA"/>
    <w:rsid w:val="00B4091D"/>
    <w:rsid w:val="00B5547E"/>
    <w:rsid w:val="00BB32DE"/>
    <w:rsid w:val="00BC4F52"/>
    <w:rsid w:val="00C072DA"/>
    <w:rsid w:val="00C118AC"/>
    <w:rsid w:val="00C14F2B"/>
    <w:rsid w:val="00C27873"/>
    <w:rsid w:val="00C3546B"/>
    <w:rsid w:val="00C564F6"/>
    <w:rsid w:val="00C611C6"/>
    <w:rsid w:val="00C74AA3"/>
    <w:rsid w:val="00C8421D"/>
    <w:rsid w:val="00C9361F"/>
    <w:rsid w:val="00CA7DF1"/>
    <w:rsid w:val="00CE38FE"/>
    <w:rsid w:val="00CF2D21"/>
    <w:rsid w:val="00D1539C"/>
    <w:rsid w:val="00D208DC"/>
    <w:rsid w:val="00D67140"/>
    <w:rsid w:val="00D72967"/>
    <w:rsid w:val="00D76606"/>
    <w:rsid w:val="00D97F80"/>
    <w:rsid w:val="00DB31BF"/>
    <w:rsid w:val="00DB5E2B"/>
    <w:rsid w:val="00DD1E33"/>
    <w:rsid w:val="00DE4F71"/>
    <w:rsid w:val="00DE5767"/>
    <w:rsid w:val="00DF01E7"/>
    <w:rsid w:val="00DF619F"/>
    <w:rsid w:val="00DF6371"/>
    <w:rsid w:val="00E071C3"/>
    <w:rsid w:val="00E46830"/>
    <w:rsid w:val="00E5482A"/>
    <w:rsid w:val="00E609C4"/>
    <w:rsid w:val="00E613C6"/>
    <w:rsid w:val="00E65EE2"/>
    <w:rsid w:val="00E7138D"/>
    <w:rsid w:val="00E864FC"/>
    <w:rsid w:val="00E94FDF"/>
    <w:rsid w:val="00EB60F7"/>
    <w:rsid w:val="00EE592C"/>
    <w:rsid w:val="00EE7D93"/>
    <w:rsid w:val="00F0271F"/>
    <w:rsid w:val="00F027CD"/>
    <w:rsid w:val="00F453DB"/>
    <w:rsid w:val="00F66874"/>
    <w:rsid w:val="00F71BCC"/>
    <w:rsid w:val="00F72ED4"/>
    <w:rsid w:val="00F87AFB"/>
    <w:rsid w:val="00F97911"/>
    <w:rsid w:val="00FB181A"/>
    <w:rsid w:val="00FB33E5"/>
    <w:rsid w:val="00FB77D3"/>
    <w:rsid w:val="00FE4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6450"/>
  <w15:docId w15:val="{6A8D2042-C07D-438A-9F08-0EF6753D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A44448"/>
  </w:style>
  <w:style w:type="character" w:styleId="Hyperlink">
    <w:name w:val="Hyperlink"/>
    <w:basedOn w:val="DefaultParagraphFont"/>
    <w:uiPriority w:val="99"/>
    <w:unhideWhenUsed/>
    <w:rsid w:val="006B4F08"/>
    <w:rPr>
      <w:color w:val="0000FF" w:themeColor="hyperlink"/>
      <w:u w:val="single"/>
    </w:rPr>
  </w:style>
  <w:style w:type="character" w:styleId="UnresolvedMention">
    <w:name w:val="Unresolved Mention"/>
    <w:basedOn w:val="DefaultParagraphFont"/>
    <w:uiPriority w:val="99"/>
    <w:semiHidden/>
    <w:unhideWhenUsed/>
    <w:rsid w:val="006B4F08"/>
    <w:rPr>
      <w:color w:val="605E5C"/>
      <w:shd w:val="clear" w:color="auto" w:fill="E1DFDD"/>
    </w:rPr>
  </w:style>
  <w:style w:type="paragraph" w:styleId="BalloonText">
    <w:name w:val="Balloon Text"/>
    <w:basedOn w:val="Normal"/>
    <w:link w:val="BalloonTextChar"/>
    <w:uiPriority w:val="99"/>
    <w:semiHidden/>
    <w:unhideWhenUsed/>
    <w:rsid w:val="006B4F0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F08"/>
    <w:rPr>
      <w:rFonts w:ascii="Segoe UI" w:hAnsi="Segoe UI" w:cs="Segoe UI"/>
      <w:sz w:val="18"/>
      <w:szCs w:val="18"/>
    </w:rPr>
  </w:style>
  <w:style w:type="paragraph" w:styleId="NormalWeb">
    <w:name w:val="Normal (Web)"/>
    <w:basedOn w:val="Normal"/>
    <w:uiPriority w:val="99"/>
    <w:semiHidden/>
    <w:unhideWhenUsed/>
    <w:rsid w:val="006B4F08"/>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6B4F08"/>
    <w:pPr>
      <w:ind w:left="720"/>
      <w:contextualSpacing/>
    </w:pPr>
  </w:style>
  <w:style w:type="character" w:styleId="CommentReference">
    <w:name w:val="annotation reference"/>
    <w:basedOn w:val="DefaultParagraphFont"/>
    <w:uiPriority w:val="99"/>
    <w:semiHidden/>
    <w:unhideWhenUsed/>
    <w:rsid w:val="006B4F08"/>
    <w:rPr>
      <w:sz w:val="16"/>
      <w:szCs w:val="16"/>
    </w:rPr>
  </w:style>
  <w:style w:type="paragraph" w:styleId="CommentText">
    <w:name w:val="annotation text"/>
    <w:basedOn w:val="Normal"/>
    <w:link w:val="CommentTextChar"/>
    <w:uiPriority w:val="99"/>
    <w:semiHidden/>
    <w:unhideWhenUsed/>
    <w:rsid w:val="006B4F08"/>
    <w:pPr>
      <w:spacing w:line="240" w:lineRule="auto"/>
    </w:pPr>
    <w:rPr>
      <w:sz w:val="20"/>
      <w:szCs w:val="20"/>
    </w:rPr>
  </w:style>
  <w:style w:type="character" w:customStyle="1" w:styleId="CommentTextChar">
    <w:name w:val="Comment Text Char"/>
    <w:basedOn w:val="DefaultParagraphFont"/>
    <w:link w:val="CommentText"/>
    <w:uiPriority w:val="99"/>
    <w:semiHidden/>
    <w:rsid w:val="006B4F08"/>
    <w:rPr>
      <w:sz w:val="20"/>
      <w:szCs w:val="20"/>
    </w:rPr>
  </w:style>
  <w:style w:type="paragraph" w:styleId="CommentSubject">
    <w:name w:val="annotation subject"/>
    <w:basedOn w:val="CommentText"/>
    <w:next w:val="CommentText"/>
    <w:link w:val="CommentSubjectChar"/>
    <w:uiPriority w:val="99"/>
    <w:semiHidden/>
    <w:unhideWhenUsed/>
    <w:rsid w:val="006B4F08"/>
    <w:rPr>
      <w:b/>
      <w:bCs/>
    </w:rPr>
  </w:style>
  <w:style w:type="character" w:customStyle="1" w:styleId="CommentSubjectChar">
    <w:name w:val="Comment Subject Char"/>
    <w:basedOn w:val="CommentTextChar"/>
    <w:link w:val="CommentSubject"/>
    <w:uiPriority w:val="99"/>
    <w:semiHidden/>
    <w:rsid w:val="006B4F08"/>
    <w:rPr>
      <w:b/>
      <w:bCs/>
      <w:sz w:val="20"/>
      <w:szCs w:val="20"/>
    </w:rPr>
  </w:style>
  <w:style w:type="character" w:customStyle="1" w:styleId="UnresolvedMention1">
    <w:name w:val="Unresolved Mention1"/>
    <w:basedOn w:val="DefaultParagraphFont"/>
    <w:uiPriority w:val="99"/>
    <w:semiHidden/>
    <w:unhideWhenUsed/>
    <w:rsid w:val="006B4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46611">
      <w:bodyDiv w:val="1"/>
      <w:marLeft w:val="0"/>
      <w:marRight w:val="0"/>
      <w:marTop w:val="0"/>
      <w:marBottom w:val="0"/>
      <w:divBdr>
        <w:top w:val="none" w:sz="0" w:space="0" w:color="auto"/>
        <w:left w:val="none" w:sz="0" w:space="0" w:color="auto"/>
        <w:bottom w:val="none" w:sz="0" w:space="0" w:color="auto"/>
        <w:right w:val="none" w:sz="0" w:space="0" w:color="auto"/>
      </w:divBdr>
    </w:div>
    <w:div w:id="384375691">
      <w:bodyDiv w:val="1"/>
      <w:marLeft w:val="0"/>
      <w:marRight w:val="0"/>
      <w:marTop w:val="0"/>
      <w:marBottom w:val="0"/>
      <w:divBdr>
        <w:top w:val="none" w:sz="0" w:space="0" w:color="auto"/>
        <w:left w:val="none" w:sz="0" w:space="0" w:color="auto"/>
        <w:bottom w:val="none" w:sz="0" w:space="0" w:color="auto"/>
        <w:right w:val="none" w:sz="0" w:space="0" w:color="auto"/>
      </w:divBdr>
    </w:div>
    <w:div w:id="1349138705">
      <w:bodyDiv w:val="1"/>
      <w:marLeft w:val="0"/>
      <w:marRight w:val="0"/>
      <w:marTop w:val="0"/>
      <w:marBottom w:val="0"/>
      <w:divBdr>
        <w:top w:val="none" w:sz="0" w:space="0" w:color="auto"/>
        <w:left w:val="none" w:sz="0" w:space="0" w:color="auto"/>
        <w:bottom w:val="none" w:sz="0" w:space="0" w:color="auto"/>
        <w:right w:val="none" w:sz="0" w:space="0" w:color="auto"/>
      </w:divBdr>
    </w:div>
    <w:div w:id="1971083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A71518752CAC14DBB1E3171C431CFD3" ma:contentTypeVersion="12" ma:contentTypeDescription="Opprett et nytt dokument." ma:contentTypeScope="" ma:versionID="fac6cdb4b422a9a8b1e06bfbd3cfddd1">
  <xsd:schema xmlns:xsd="http://www.w3.org/2001/XMLSchema" xmlns:xs="http://www.w3.org/2001/XMLSchema" xmlns:p="http://schemas.microsoft.com/office/2006/metadata/properties" xmlns:ns3="ef536e1f-8253-438b-a862-76a89924a0e5" xmlns:ns4="3e7d0242-8079-4f32-8e18-f8269d3a1563" targetNamespace="http://schemas.microsoft.com/office/2006/metadata/properties" ma:root="true" ma:fieldsID="09b04d9d87c3b8b515a18e15225ef8af" ns3:_="" ns4:_="">
    <xsd:import namespace="ef536e1f-8253-438b-a862-76a89924a0e5"/>
    <xsd:import namespace="3e7d0242-8079-4f32-8e18-f8269d3a15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36e1f-8253-438b-a862-76a89924a0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7d0242-8079-4f32-8e18-f8269d3a1563"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ingsdetaljer" ma:internalName="SharedWithDetails" ma:readOnly="true">
      <xsd:simpleType>
        <xsd:restriction base="dms:Note">
          <xsd:maxLength value="255"/>
        </xsd:restriction>
      </xsd:simpleType>
    </xsd:element>
    <xsd:element name="SharingHintHash" ma:index="17"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FE625E-9F34-4306-B704-C09B12E73E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B3B5B6-53B8-44A4-B225-1971825E3729}">
  <ds:schemaRefs>
    <ds:schemaRef ds:uri="http://schemas.microsoft.com/sharepoint/v3/contenttype/forms"/>
  </ds:schemaRefs>
</ds:datastoreItem>
</file>

<file path=customXml/itemProps3.xml><?xml version="1.0" encoding="utf-8"?>
<ds:datastoreItem xmlns:ds="http://schemas.openxmlformats.org/officeDocument/2006/customXml" ds:itemID="{6092A4BF-B1D6-4353-9701-1D7D7EB92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36e1f-8253-438b-a862-76a89924a0e5"/>
    <ds:schemaRef ds:uri="3e7d0242-8079-4f32-8e18-f8269d3a1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3310</Words>
  <Characters>18869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Grainger</dc:creator>
  <cp:lastModifiedBy>Matthew Grainger</cp:lastModifiedBy>
  <cp:revision>1</cp:revision>
  <dcterms:created xsi:type="dcterms:W3CDTF">2019-12-16T11:51:00Z</dcterms:created>
  <dcterms:modified xsi:type="dcterms:W3CDTF">2020-01-27T14:56:00Z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0x010100DA71518752CAC14DBB1E3171C431CFD3</vt:lpwstr>
  </property>
</Properties>
</file>