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Evidence synthesis for tackling research waste</w:t>
      </w:r>
    </w:p>
    <w:p w14:paraId="20DD46E6" w14:textId="77777777" w:rsidR="00BC4F52" w:rsidRPr="00C8421D" w:rsidRDefault="00197D7A">
      <w:pPr>
        <w:rPr>
          <w:lang w:val="nn-NO"/>
        </w:rPr>
      </w:pPr>
      <w:r w:rsidRPr="00C8421D">
        <w:rPr>
          <w:lang w:val="nn-NO"/>
        </w:rPr>
        <w:t>Matthew J. Grainger</w:t>
      </w:r>
      <w:r w:rsidRPr="00C8421D">
        <w:rPr>
          <w:vertAlign w:val="superscript"/>
          <w:lang w:val="nn-NO"/>
        </w:rPr>
        <w:t>1</w:t>
      </w:r>
      <w:r w:rsidRPr="00C8421D">
        <w:rPr>
          <w:lang w:val="nn-NO"/>
        </w:rPr>
        <w:t>*, Friederike C. Bolam</w:t>
      </w:r>
      <w:r w:rsidRPr="00C8421D">
        <w:rPr>
          <w:vertAlign w:val="superscript"/>
          <w:lang w:val="nn-NO"/>
        </w:rPr>
        <w:t>2</w:t>
      </w:r>
      <w:r w:rsidRPr="00C8421D">
        <w:rPr>
          <w:lang w:val="nn-NO"/>
        </w:rPr>
        <w:t>, Gavin B. Stewart</w:t>
      </w:r>
      <w:r w:rsidRPr="00C8421D">
        <w:rPr>
          <w:vertAlign w:val="superscript"/>
          <w:lang w:val="nn-NO"/>
        </w:rPr>
        <w:t>2</w:t>
      </w:r>
      <w:r w:rsidRPr="00C8421D">
        <w:rPr>
          <w:lang w:val="nn-NO"/>
        </w:rPr>
        <w:t>, Erlend B. Nilsen</w:t>
      </w:r>
      <w:r w:rsidRPr="00C8421D">
        <w:rPr>
          <w:vertAlign w:val="superscript"/>
          <w:lang w:val="nn-NO"/>
        </w:rPr>
        <w:t>1</w:t>
      </w:r>
    </w:p>
    <w:p w14:paraId="63F5B0C8" w14:textId="77777777" w:rsidR="00BC4F52" w:rsidRPr="00C8421D" w:rsidRDefault="00BC4F52">
      <w:pPr>
        <w:rPr>
          <w:lang w:val="nn-NO"/>
        </w:rPr>
      </w:pPr>
    </w:p>
    <w:p w14:paraId="638BD094" w14:textId="77777777" w:rsidR="00BC4F52" w:rsidRPr="00C8421D" w:rsidRDefault="00197D7A">
      <w:pPr>
        <w:rPr>
          <w:lang w:val="nn-NO"/>
        </w:rPr>
      </w:pPr>
      <w:r w:rsidRPr="00C8421D">
        <w:rPr>
          <w:vertAlign w:val="superscript"/>
          <w:lang w:val="nn-NO"/>
        </w:rPr>
        <w:t>1</w:t>
      </w:r>
      <w:r w:rsidRPr="00C8421D">
        <w:rPr>
          <w:lang w:val="nn-NO"/>
        </w:rPr>
        <w:t>Norwegian Institute for Nature Research, P.O. Box 5685 Torgarden, 7485, Trondheim, Norway</w:t>
      </w:r>
    </w:p>
    <w:p w14:paraId="05CDBB80" w14:textId="77777777" w:rsidR="00BC4F52" w:rsidRPr="00C8421D" w:rsidRDefault="00BC4F52">
      <w:pPr>
        <w:rPr>
          <w:lang w:val="nn-NO"/>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77777777" w:rsidR="00BC4F52" w:rsidRPr="006741AA" w:rsidRDefault="00197D7A">
      <w:pPr>
        <w:spacing w:before="240"/>
        <w:jc w:val="both"/>
        <w:rPr>
          <w:b/>
          <w:i/>
          <w:lang w:val="en-GB"/>
        </w:rPr>
      </w:pPr>
      <w:r w:rsidRPr="006741AA">
        <w:rPr>
          <w:b/>
          <w:i/>
          <w:lang w:val="en-GB"/>
        </w:rPr>
        <w:t>There is an urgent need for a change in research workflows so that pre-existing knowledge is better utilised in designing new research. A formal assessment of the accumulated knowledge prior to research approval would reduce the waste of already limited resources caused by asking low priority questions.</w:t>
      </w:r>
    </w:p>
    <w:p w14:paraId="15B853D7" w14:textId="35311205" w:rsidR="00BC4F52" w:rsidRPr="006741AA" w:rsidRDefault="00197D7A">
      <w:pPr>
        <w:spacing w:before="240"/>
        <w:jc w:val="both"/>
        <w:rPr>
          <w:lang w:val="en-GB"/>
        </w:rPr>
      </w:pPr>
      <w:r w:rsidRPr="006741AA">
        <w:rPr>
          <w:lang w:val="en-GB"/>
        </w:rPr>
        <w:t>“Research waste” is a well-established concept in medical research</w:t>
      </w:r>
      <w:r w:rsidRPr="006741AA">
        <w:rPr>
          <w:vertAlign w:val="superscript"/>
          <w:lang w:val="en-GB"/>
        </w:rPr>
        <w:t>1</w:t>
      </w:r>
      <w:r w:rsidRPr="006741AA">
        <w:rPr>
          <w:lang w:val="en-GB"/>
        </w:rPr>
        <w:t>. Research is wasted when its outcomes cannot be used for the benefit of society</w:t>
      </w:r>
      <w:r w:rsidRPr="006741AA">
        <w:rPr>
          <w:vertAlign w:val="superscript"/>
          <w:lang w:val="en-GB"/>
        </w:rPr>
        <w:t>2</w:t>
      </w:r>
      <w:r w:rsidRPr="006741AA">
        <w:rPr>
          <w:lang w:val="en-GB"/>
        </w:rPr>
        <w:t xml:space="preserve">, for the benefit of training students or the benefit of engaging stakeholders, for example because no new knowledge is gained or the knowledge gained cannot be applied. Waste can occur at any </w:t>
      </w:r>
      <w:del w:id="1" w:author="Matthew Grainger" w:date="2020-01-24T08:48:00Z">
        <w:r w:rsidRPr="006741AA" w:rsidDel="00F70D6C">
          <w:rPr>
            <w:lang w:val="en-GB"/>
          </w:rPr>
          <w:delText xml:space="preserve">of the four </w:delText>
        </w:r>
      </w:del>
      <w:r w:rsidRPr="006741AA">
        <w:rPr>
          <w:lang w:val="en-GB"/>
        </w:rPr>
        <w:t>stage</w:t>
      </w:r>
      <w:del w:id="2" w:author="Matthew Grainger" w:date="2020-01-24T08:48:00Z">
        <w:r w:rsidRPr="006741AA" w:rsidDel="00F70D6C">
          <w:rPr>
            <w:lang w:val="en-GB"/>
          </w:rPr>
          <w:delText>s</w:delText>
        </w:r>
      </w:del>
      <w:r w:rsidRPr="006741AA">
        <w:rPr>
          <w:lang w:val="en-GB"/>
        </w:rPr>
        <w:t xml:space="preserve"> of the research process</w:t>
      </w:r>
      <w:r w:rsidRPr="006741AA">
        <w:rPr>
          <w:vertAlign w:val="superscript"/>
          <w:lang w:val="en-GB"/>
        </w:rPr>
        <w:t>2</w:t>
      </w:r>
      <w:r w:rsidRPr="006741AA">
        <w:rPr>
          <w:lang w:val="en-GB"/>
        </w:rPr>
        <w:t>;</w:t>
      </w:r>
      <w:ins w:id="3" w:author="Matthew Grainger" w:date="2020-01-24T08:48:00Z">
        <w:r w:rsidR="00F70D6C">
          <w:rPr>
            <w:lang w:val="en-GB"/>
          </w:rPr>
          <w:t xml:space="preserve"> in</w:t>
        </w:r>
      </w:ins>
      <w:r w:rsidRPr="006741AA">
        <w:rPr>
          <w:lang w:val="en-GB"/>
        </w:rPr>
        <w:t xml:space="preserve"> question setting; methods; accessibility; and reporting (Table 1). In medicine, global research waste was estimated in 2009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77777777"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and on open science leading to improved accessibility and reporting</w:t>
      </w:r>
      <w:r w:rsidRPr="006741AA">
        <w:rPr>
          <w:vertAlign w:val="superscript"/>
          <w:lang w:val="en-GB"/>
        </w:rPr>
        <w:t>5,6</w:t>
      </w:r>
      <w:r w:rsidRPr="006741AA">
        <w:rPr>
          <w:lang w:val="en-GB"/>
        </w:rPr>
        <w:t>.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 xml:space="preserve">(Table1, Figure S1). Evidence synthesis methods close the research process into a loop, and will have additional benefits in terms of reducing research waste at the question setting stage.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77777777" w:rsidR="00BC4F52" w:rsidRPr="006741AA" w:rsidRDefault="00197D7A">
      <w:pPr>
        <w:spacing w:before="240"/>
        <w:jc w:val="both"/>
        <w:rPr>
          <w:lang w:val="en-GB"/>
        </w:rPr>
      </w:pPr>
      <w:r w:rsidRPr="006741AA">
        <w:rPr>
          <w:lang w:val="en-GB"/>
        </w:rPr>
        <w:t>There are two related areas where research waste can be reduced by taking into account the existing body of evidence by applying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77777777" w:rsidR="00BC4F52" w:rsidRPr="006741AA" w:rsidRDefault="00197D7A">
      <w:pPr>
        <w:spacing w:before="240"/>
        <w:jc w:val="both"/>
        <w:rPr>
          <w:lang w:val="en-GB"/>
        </w:rPr>
      </w:pPr>
      <w:r w:rsidRPr="006741AA">
        <w:rPr>
          <w:lang w:val="en-GB"/>
        </w:rPr>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w:t>
      </w:r>
      <w:r w:rsidRPr="006741AA">
        <w:rPr>
          <w:lang w:val="en-GB"/>
        </w:rPr>
        <w:lastRenderedPageBreak/>
        <w:t>horizon scanning for novel problems, should be used to provide evidence to practitioners, researchers and other stakeholders so that they can identify research gaps that are important to them and to develop future questions</w:t>
      </w:r>
      <w:r w:rsidRPr="006741AA">
        <w:rPr>
          <w:vertAlign w:val="superscript"/>
          <w:lang w:val="en-GB"/>
        </w:rPr>
        <w:t>7</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77777777" w:rsidR="00BC4F52" w:rsidRPr="006741AA" w:rsidRDefault="00197D7A">
      <w:pPr>
        <w:spacing w:before="240"/>
        <w:jc w:val="both"/>
        <w:rPr>
          <w:lang w:val="en-GB"/>
        </w:rPr>
      </w:pPr>
      <w:r w:rsidRPr="006741AA">
        <w:rPr>
          <w:lang w:val="en-GB"/>
        </w:rPr>
        <w:t>If a topic has been sufficiently addressed in the existing literature we might already know the outcome with high certainty. Further studies that fail to leverage this existing knowledge are at high risk of wasting limited research resources. 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topic</w:t>
      </w:r>
      <w:r w:rsidRPr="006741AA">
        <w:rPr>
          <w:vertAlign w:val="superscript"/>
          <w:lang w:val="en-GB"/>
        </w:rPr>
        <w:t>8</w:t>
      </w:r>
      <w:r w:rsidRPr="006741AA">
        <w:rPr>
          <w:lang w:val="en-GB"/>
        </w:rPr>
        <w:t>. They can highlight where there is enough available evidence for a systematic review or where primary research is required (i.e. there is a lack of evidence). However, users of systematic maps should be aware that the number of papers available on a topic does not equate to the strength of evidence which should be formally examined before making conclusions about if sufficient evidence is available</w:t>
      </w:r>
      <w:r w:rsidRPr="006741AA">
        <w:rPr>
          <w:vertAlign w:val="superscript"/>
          <w:lang w:val="en-GB"/>
        </w:rPr>
        <w:t>9</w:t>
      </w:r>
      <w:r w:rsidRPr="006741AA">
        <w:rPr>
          <w:highlight w:val="white"/>
          <w:lang w:val="en-GB"/>
        </w:rPr>
        <w:t>.</w:t>
      </w:r>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known as meta-analysis. Meta-analysis is commonly used in conservation and ecology</w:t>
      </w:r>
      <w:r w:rsidRPr="006741AA">
        <w:rPr>
          <w:vertAlign w:val="superscript"/>
          <w:lang w:val="en-GB"/>
        </w:rPr>
        <w:t>6</w:t>
      </w:r>
      <w:r w:rsidRPr="006741AA">
        <w:rPr>
          <w:lang w:val="en-GB"/>
        </w:rPr>
        <w:t xml:space="preserve"> providing an understanding of the magnitude of the known effect of an intervention across individual studies. These results can then be used to identify what a new research project can add to the current evidence base. </w:t>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1DC52D36" w14:textId="77777777" w:rsidR="00BC4F52" w:rsidRPr="006741AA" w:rsidRDefault="00197D7A">
      <w:pPr>
        <w:spacing w:before="240"/>
        <w:jc w:val="both"/>
        <w:rPr>
          <w:lang w:val="en-GB"/>
        </w:rPr>
      </w:pPr>
      <w:r w:rsidRPr="006741AA">
        <w:rPr>
          <w:lang w:val="en-GB"/>
        </w:rPr>
        <w:t>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order</w:t>
      </w:r>
      <w:r w:rsidRPr="006741AA">
        <w:rPr>
          <w:vertAlign w:val="superscript"/>
          <w:lang w:val="en-GB"/>
        </w:rPr>
        <w:t>10</w:t>
      </w:r>
      <w:r w:rsidRPr="006741AA">
        <w:rPr>
          <w:lang w:val="en-GB"/>
        </w:rPr>
        <w:t>. Using cumulative meta-analysis, a researcher, funding agency or decision maker can identify if there is sufficient evidence to be confident that a reported effect is true. At this stage new trials are no longer required to predict the outcome with satisfactory certainty and hence future research waste will be avoided. Cumulative meta-analyses demonstrate how new research is frequently undertaken generating research waste, even when effect sizes are temporally stable and precise</w:t>
      </w:r>
      <w:r w:rsidRPr="006741AA">
        <w:rPr>
          <w:vertAlign w:val="superscript"/>
          <w:lang w:val="en-GB"/>
        </w:rPr>
        <w:t>10</w:t>
      </w:r>
      <w:r w:rsidRPr="006741AA">
        <w:rPr>
          <w:lang w:val="en-GB"/>
        </w:rPr>
        <w:t>. Researchers in domains relying on heterogeneous observational studies (such as ecologists) should beware of temporal instability of effects</w:t>
      </w:r>
      <w:r w:rsidRPr="006741AA">
        <w:rPr>
          <w:vertAlign w:val="superscript"/>
          <w:lang w:val="en-GB"/>
        </w:rPr>
        <w:t>11</w:t>
      </w:r>
      <w:r w:rsidRPr="006741AA">
        <w:rPr>
          <w:lang w:val="en-GB"/>
        </w:rPr>
        <w:t xml:space="preserve"> which should be considered as part of the strength of the existing evidence-base.</w:t>
      </w:r>
    </w:p>
    <w:p w14:paraId="5D58D700" w14:textId="4EEE1540" w:rsidR="00BC4F52" w:rsidRPr="006741AA" w:rsidRDefault="00197D7A">
      <w:pPr>
        <w:spacing w:before="240"/>
        <w:jc w:val="both"/>
        <w:rPr>
          <w:lang w:val="en-GB"/>
        </w:rPr>
      </w:pPr>
      <w:r w:rsidRPr="006741AA">
        <w:rPr>
          <w:lang w:val="en-GB"/>
        </w:rPr>
        <w:t>To reduce research waste we need to be able to first identify it. One option is to use cumulative meta-analysis. The approach demonstrated</w:t>
      </w:r>
      <w:ins w:id="4" w:author="Matthew Grainger" w:date="2020-01-23T19:46:00Z">
        <w:r w:rsidR="00217F8A">
          <w:rPr>
            <w:lang w:val="en-GB"/>
          </w:rPr>
          <w:t xml:space="preserve"> in Box 1</w:t>
        </w:r>
      </w:ins>
      <w:del w:id="5" w:author="Matthew Grainger" w:date="2020-01-23T19:46:00Z">
        <w:r w:rsidRPr="006741AA" w:rsidDel="00217F8A">
          <w:rPr>
            <w:lang w:val="en-GB"/>
          </w:rPr>
          <w:delText xml:space="preserve"> here</w:delText>
        </w:r>
      </w:del>
      <w:r w:rsidRPr="006741AA">
        <w:rPr>
          <w:lang w:val="en-GB"/>
        </w:rPr>
        <w:t xml:space="preserve"> is well known and tested in the medical literature and should not be challenging to integrate into conservation and applied ecology workflows. Cumulative meta-analysis has already been used in our field to assess time-lag bias</w:t>
      </w:r>
      <w:r w:rsidRPr="006741AA">
        <w:rPr>
          <w:vertAlign w:val="superscript"/>
          <w:lang w:val="en-GB"/>
        </w:rPr>
        <w:t>13</w:t>
      </w:r>
      <w:r w:rsidRPr="006741AA">
        <w:rPr>
          <w:lang w:val="en-GB"/>
        </w:rPr>
        <w:t xml:space="preserve"> but is not commonly used in the way we </w:t>
      </w:r>
      <w:del w:id="6" w:author="Matthew Grainger" w:date="2020-01-23T19:47:00Z">
        <w:r w:rsidRPr="006741AA" w:rsidDel="00DF619F">
          <w:rPr>
            <w:lang w:val="en-GB"/>
          </w:rPr>
          <w:delText xml:space="preserve">have </w:delText>
        </w:r>
      </w:del>
      <w:r w:rsidRPr="006741AA">
        <w:rPr>
          <w:lang w:val="en-GB"/>
        </w:rPr>
        <w:t>show</w:t>
      </w:r>
      <w:del w:id="7" w:author="Matthew Grainger" w:date="2020-01-23T19:47:00Z">
        <w:r w:rsidRPr="006741AA" w:rsidDel="00DF619F">
          <w:rPr>
            <w:lang w:val="en-GB"/>
          </w:rPr>
          <w:delText>n</w:delText>
        </w:r>
      </w:del>
      <w:r w:rsidRPr="006741AA">
        <w:rPr>
          <w:lang w:val="en-GB"/>
        </w:rPr>
        <w:t xml:space="preserve"> here. </w:t>
      </w:r>
    </w:p>
    <w:p w14:paraId="343CF524" w14:textId="77777777" w:rsidR="00BC4F52" w:rsidRPr="006741AA" w:rsidRDefault="00197D7A">
      <w:pPr>
        <w:spacing w:before="240"/>
        <w:jc w:val="both"/>
        <w:rPr>
          <w:i/>
          <w:lang w:val="en-GB"/>
        </w:rPr>
      </w:pPr>
      <w:r w:rsidRPr="006741AA">
        <w:rPr>
          <w:i/>
          <w:lang w:val="en-GB"/>
        </w:rPr>
        <w:t>Caveats</w:t>
      </w:r>
    </w:p>
    <w:p w14:paraId="21952D43" w14:textId="77777777" w:rsidR="00BC4F52" w:rsidRPr="006741AA" w:rsidRDefault="00197D7A">
      <w:pPr>
        <w:spacing w:before="240"/>
        <w:jc w:val="both"/>
        <w:rPr>
          <w:lang w:val="en-GB"/>
        </w:rPr>
      </w:pPr>
      <w:r w:rsidRPr="006741AA">
        <w:rPr>
          <w:lang w:val="en-GB"/>
        </w:rPr>
        <w:lastRenderedPageBreak/>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Researchers are best placed to add to the evidence base by ensuring that they use of comparable measures of outcomes rather than novel ones.  </w:t>
      </w:r>
    </w:p>
    <w:p w14:paraId="72F62C3E" w14:textId="60C9666F" w:rsidR="00BC4F52" w:rsidRPr="006741AA" w:rsidRDefault="00197D7A">
      <w:pPr>
        <w:spacing w:before="240"/>
        <w:jc w:val="both"/>
        <w:rPr>
          <w:lang w:val="en-GB"/>
        </w:rPr>
      </w:pPr>
      <w:r w:rsidRPr="006741AA">
        <w:rPr>
          <w:lang w:val="en-GB"/>
        </w:rPr>
        <w:t>In addition, publication bias, where the direction of statistical significance of the outcome influences the decision to publish the result, might bias the evidence base available. This is a major caveat for all evidence synthesis approaches, but one which can be identified.</w:t>
      </w:r>
      <w:r w:rsidR="00C8421D">
        <w:rPr>
          <w:lang w:val="en-GB"/>
        </w:rPr>
        <w:t xml:space="preserve"> </w:t>
      </w:r>
      <w:ins w:id="8" w:author="Matthew Grainger" w:date="2020-01-22T10:51:00Z">
        <w:r w:rsidR="00C8421D">
          <w:rPr>
            <w:lang w:val="en-GB"/>
          </w:rPr>
          <w:t>F</w:t>
        </w:r>
        <w:r w:rsidR="00DF6371">
          <w:rPr>
            <w:lang w:val="en-GB"/>
          </w:rPr>
          <w:t xml:space="preserve">unnel plots can be used to identify the </w:t>
        </w:r>
      </w:ins>
      <w:ins w:id="9" w:author="Matthew Grainger" w:date="2020-01-22T10:52:00Z">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ins>
      <w:r w:rsidRPr="006741AA">
        <w:rPr>
          <w:lang w:val="en-GB"/>
        </w:rPr>
        <w:t>With cumulative meta-analysis one can explore publication bias</w:t>
      </w:r>
      <w:del w:id="10" w:author="Matthew Grainger" w:date="2020-01-24T08:52:00Z">
        <w:r w:rsidRPr="006741AA" w:rsidDel="00DC30D2">
          <w:rPr>
            <w:vertAlign w:val="superscript"/>
            <w:lang w:val="en-GB"/>
          </w:rPr>
          <w:delText>13</w:delText>
        </w:r>
      </w:del>
      <w:r w:rsidRPr="006741AA">
        <w:rPr>
          <w:lang w:val="en-GB"/>
        </w:rPr>
        <w:t xml:space="preserve"> </w:t>
      </w:r>
      <w:ins w:id="11" w:author="Matthew Grainger" w:date="2020-01-22T10:53:00Z">
        <w:r w:rsidR="00491C51">
          <w:rPr>
            <w:lang w:val="en-GB"/>
          </w:rPr>
          <w:t xml:space="preserve">against </w:t>
        </w:r>
        <w:r w:rsidR="002C2FB4">
          <w:rPr>
            <w:lang w:val="en-GB"/>
          </w:rPr>
          <w:t xml:space="preserve">results that contradict </w:t>
        </w:r>
        <w:r w:rsidR="00497948">
          <w:rPr>
            <w:lang w:val="en-GB"/>
          </w:rPr>
          <w:t xml:space="preserve">a </w:t>
        </w:r>
      </w:ins>
      <w:ins w:id="12" w:author="Matthew Grainger" w:date="2020-01-22T10:54:00Z">
        <w:r w:rsidR="001B4A51">
          <w:rPr>
            <w:lang w:val="en-GB"/>
          </w:rPr>
          <w:t>paradigm</w:t>
        </w:r>
      </w:ins>
      <w:ins w:id="13" w:author="Matthew Grainger" w:date="2020-01-24T08:52:00Z">
        <w:r w:rsidR="00DC30D2" w:rsidRPr="006741AA">
          <w:rPr>
            <w:vertAlign w:val="superscript"/>
            <w:lang w:val="en-GB"/>
          </w:rPr>
          <w:t>13</w:t>
        </w:r>
      </w:ins>
      <w:ins w:id="14" w:author="Matthew Grainger" w:date="2020-01-22T10:54:00Z">
        <w:r w:rsidR="007D0606">
          <w:rPr>
            <w:lang w:val="en-GB"/>
          </w:rPr>
          <w:t>,</w:t>
        </w:r>
        <w:r w:rsidR="001B4A51">
          <w:rPr>
            <w:lang w:val="en-GB"/>
          </w:rPr>
          <w:t xml:space="preserve"> </w:t>
        </w:r>
      </w:ins>
      <w:r w:rsidRPr="006741AA">
        <w:rPr>
          <w:lang w:val="en-GB"/>
        </w:rPr>
        <w:t xml:space="preserve">by accumulating the effect sizes in order of journal impact factor for example. Although this method makes it possible to detect publication bias it will not solve the underlying problem, and researchers should endeavour to reduce publication bias by following open science (Table 1). </w:t>
      </w:r>
    </w:p>
    <w:p w14:paraId="690C3C9C" w14:textId="77777777" w:rsidR="00BC4F52" w:rsidRPr="006741AA" w:rsidRDefault="00197D7A">
      <w:pPr>
        <w:spacing w:before="240" w:after="240"/>
        <w:jc w:val="both"/>
        <w:rPr>
          <w:lang w:val="en-GB"/>
        </w:rPr>
      </w:pPr>
      <w:r w:rsidRPr="006741AA">
        <w:rPr>
          <w:lang w:val="en-GB"/>
        </w:rPr>
        <w:t xml:space="preserve">To address this and the problem of synthesising diverse information sources in non-linear systems with multiple complexities, methodologists propose use of systems models to combine empirical evidence from systematic reviews and meta-analysis with expert opinion which allows key areas of uncertainty in a topic to be identified and prioritised for research focus (e.g. </w:t>
      </w:r>
      <w:r w:rsidRPr="006741AA">
        <w:rPr>
          <w:vertAlign w:val="superscript"/>
          <w:lang w:val="en-GB"/>
        </w:rPr>
        <w:t>14</w:t>
      </w:r>
      <w:r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5" w:name="_5wt2pwo41f8p" w:colFirst="0" w:colLast="0"/>
      <w:bookmarkEnd w:id="15"/>
      <w:r w:rsidRPr="006741AA">
        <w:rPr>
          <w:b/>
          <w:lang w:val="en-GB"/>
        </w:rPr>
        <w:t>Outlook</w:t>
      </w:r>
    </w:p>
    <w:p w14:paraId="20538FAD" w14:textId="510CB1AE" w:rsidR="00BC4F52" w:rsidRDefault="00197D7A">
      <w:pPr>
        <w:spacing w:before="240"/>
        <w:jc w:val="both"/>
        <w:rPr>
          <w:ins w:id="16" w:author="Matthew Grainger" w:date="2020-01-23T11:59:00Z"/>
          <w:lang w:val="en-GB"/>
        </w:rPr>
      </w:pPr>
      <w:r w:rsidRPr="006741AA">
        <w:rPr>
          <w:lang w:val="en-GB"/>
        </w:rPr>
        <w:t xml:space="preserve">Research waste can be reduced and it is the responsibility of funders as well as individual researchers to do so. Researchers and funders could search for existing research syntheses in the literature and on synthesis platforms (e.g. </w:t>
      </w:r>
      <w:hyperlink r:id="rId8">
        <w:r w:rsidRPr="006741AA">
          <w:rPr>
            <w:color w:val="1155CC"/>
            <w:u w:val="single"/>
            <w:lang w:val="en-GB"/>
          </w:rPr>
          <w:t>https://www.conservationevidence.com/</w:t>
        </w:r>
      </w:hyperlink>
      <w:r w:rsidRPr="006741AA">
        <w:rPr>
          <w:lang w:val="en-GB"/>
        </w:rPr>
        <w:t xml:space="preserve">). </w:t>
      </w:r>
      <w:ins w:id="17" w:author="Matthew Grainger" w:date="2020-01-22T13:15:00Z">
        <w:r w:rsidR="00A21DC7">
          <w:rPr>
            <w:lang w:val="en-GB"/>
          </w:rPr>
          <w:t>Although e</w:t>
        </w:r>
      </w:ins>
      <w:ins w:id="18" w:author="Matthew Grainger" w:date="2020-01-22T13:04:00Z">
        <w:r w:rsidR="0022725E">
          <w:rPr>
            <w:lang w:val="en-GB"/>
          </w:rPr>
          <w:t xml:space="preserve">vidence synthesis can be time consuming </w:t>
        </w:r>
        <w:r w:rsidR="00E609C4">
          <w:rPr>
            <w:lang w:val="en-GB"/>
          </w:rPr>
          <w:t>(</w:t>
        </w:r>
      </w:ins>
      <w:ins w:id="19" w:author="Matthew Grainger" w:date="2020-01-22T13:07:00Z">
        <w:r w:rsidR="00721D37">
          <w:rPr>
            <w:lang w:val="en-GB"/>
          </w:rPr>
          <w:t xml:space="preserve">opensource </w:t>
        </w:r>
        <w:r w:rsidR="00DB5E2B">
          <w:rPr>
            <w:lang w:val="en-GB"/>
          </w:rPr>
          <w:t xml:space="preserve">tools for predicting the </w:t>
        </w:r>
        <w:r w:rsidR="00721D37">
          <w:rPr>
            <w:lang w:val="en-GB"/>
          </w:rPr>
          <w:t xml:space="preserve">time investment </w:t>
        </w:r>
      </w:ins>
      <w:ins w:id="20" w:author="Matthew Grainger" w:date="2020-01-22T13:21:00Z">
        <w:r w:rsidR="001949AF">
          <w:rPr>
            <w:lang w:val="en-GB"/>
          </w:rPr>
          <w:t>e.g.</w:t>
        </w:r>
      </w:ins>
      <w:ins w:id="21" w:author="Matthew Grainger" w:date="2020-01-22T13:07:00Z">
        <w:r w:rsidR="00721D37">
          <w:rPr>
            <w:lang w:val="en-GB"/>
          </w:rPr>
          <w:t xml:space="preserve"> </w:t>
        </w:r>
        <w:r w:rsidR="00721D37">
          <w:rPr>
            <w:lang w:val="en-GB"/>
          </w:rPr>
          <w:fldChar w:fldCharType="begin"/>
        </w:r>
        <w:r w:rsidR="00721D37">
          <w:rPr>
            <w:lang w:val="en-GB"/>
          </w:rPr>
          <w:instrText xml:space="preserve"> HYPERLINK "</w:instrText>
        </w:r>
        <w:r w:rsidR="00721D37" w:rsidRPr="00721D37">
          <w:rPr>
            <w:lang w:val="en-GB"/>
          </w:rPr>
          <w:instrText>https://github.com/mjwestgate/PredicTER</w:instrText>
        </w:r>
        <w:r w:rsidR="00721D37">
          <w:rPr>
            <w:lang w:val="en-GB"/>
          </w:rPr>
          <w:instrText xml:space="preserve">" </w:instrText>
        </w:r>
        <w:r w:rsidR="00721D37">
          <w:rPr>
            <w:lang w:val="en-GB"/>
          </w:rPr>
          <w:fldChar w:fldCharType="separate"/>
        </w:r>
        <w:r w:rsidR="00721D37" w:rsidRPr="00AD6CE7">
          <w:rPr>
            <w:rStyle w:val="Hyperlink"/>
            <w:lang w:val="en-GB"/>
          </w:rPr>
          <w:t>https://github.com/mjwestgate/PredicTER</w:t>
        </w:r>
        <w:r w:rsidR="00721D37">
          <w:rPr>
            <w:lang w:val="en-GB"/>
          </w:rPr>
          <w:fldChar w:fldCharType="end"/>
        </w:r>
        <w:r w:rsidR="00721D37">
          <w:rPr>
            <w:lang w:val="en-GB"/>
          </w:rPr>
          <w:t xml:space="preserve"> are available)</w:t>
        </w:r>
      </w:ins>
      <w:ins w:id="22" w:author="Matthew Grainger" w:date="2020-01-22T13:15:00Z">
        <w:r w:rsidR="006A0AB4">
          <w:rPr>
            <w:lang w:val="en-GB"/>
          </w:rPr>
          <w:t xml:space="preserve"> the investment in t</w:t>
        </w:r>
        <w:r w:rsidR="00210886">
          <w:rPr>
            <w:lang w:val="en-GB"/>
          </w:rPr>
          <w:t>ime</w:t>
        </w:r>
      </w:ins>
      <w:ins w:id="23" w:author="Matthew Grainger" w:date="2020-01-22T13:21:00Z">
        <w:r w:rsidR="000A6BA3">
          <w:rPr>
            <w:lang w:val="en-GB"/>
          </w:rPr>
          <w:t xml:space="preserve"> will </w:t>
        </w:r>
      </w:ins>
      <w:ins w:id="24" w:author="Matthew Grainger" w:date="2020-01-22T13:26:00Z">
        <w:r w:rsidR="0036382F">
          <w:rPr>
            <w:lang w:val="en-GB"/>
          </w:rPr>
          <w:t>facilitate</w:t>
        </w:r>
      </w:ins>
      <w:ins w:id="25" w:author="Matthew Grainger" w:date="2020-01-22T13:21:00Z">
        <w:r w:rsidR="000A6BA3">
          <w:rPr>
            <w:lang w:val="en-GB"/>
          </w:rPr>
          <w:t xml:space="preserve"> less wasteful research. </w:t>
        </w:r>
      </w:ins>
      <w:r w:rsidRPr="006741AA">
        <w:rPr>
          <w:lang w:val="en-GB"/>
        </w:rPr>
        <w:t>We agree with the statement targeted at medicine 25 years ago that “We need...better research, and research done for the right reasons”</w:t>
      </w:r>
      <w:r w:rsidRPr="006741AA">
        <w:rPr>
          <w:vertAlign w:val="superscript"/>
          <w:lang w:val="en-GB"/>
        </w:rPr>
        <w:t>15</w:t>
      </w:r>
      <w:r w:rsidRPr="006741AA">
        <w:rPr>
          <w:lang w:val="en-GB"/>
        </w:rPr>
        <w:t xml:space="preserve">. Without a change in focus ecology and conservation funding will continue to be wasted which will be detrimental to our efforts to provide solutions to global societal challenges.   </w:t>
      </w:r>
    </w:p>
    <w:p w14:paraId="6F093421" w14:textId="49D1DB11" w:rsidR="00242CBB" w:rsidRDefault="00242CBB">
      <w:pPr>
        <w:spacing w:before="240"/>
        <w:jc w:val="both"/>
        <w:rPr>
          <w:ins w:id="26" w:author="Matthew Grainger" w:date="2020-01-23T11:59:00Z"/>
          <w:lang w:val="en-GB"/>
        </w:rPr>
      </w:pPr>
    </w:p>
    <w:p w14:paraId="792B5E91" w14:textId="62E33CD9" w:rsidR="00F027CD" w:rsidRPr="00F027CD" w:rsidRDefault="00242CBB" w:rsidP="00F027CD">
      <w:pPr>
        <w:spacing w:before="240"/>
        <w:jc w:val="both"/>
        <w:rPr>
          <w:ins w:id="27" w:author="Matthew Grainger" w:date="2020-01-23T12:01:00Z"/>
          <w:lang w:val="en-GB"/>
        </w:rPr>
      </w:pPr>
      <w:commentRangeStart w:id="28"/>
      <w:ins w:id="29" w:author="Matthew Grainger" w:date="2020-01-23T11:59:00Z">
        <w:r>
          <w:rPr>
            <w:lang w:val="en-GB"/>
          </w:rPr>
          <w:t>Box 1</w:t>
        </w:r>
      </w:ins>
      <w:ins w:id="30" w:author="Matthew Grainger" w:date="2020-01-23T12:01:00Z">
        <w:r w:rsidR="00F027CD">
          <w:rPr>
            <w:lang w:val="en-GB"/>
          </w:rPr>
          <w:t xml:space="preserve"> </w:t>
        </w:r>
        <w:r w:rsidR="00F027CD" w:rsidRPr="00F027CD">
          <w:rPr>
            <w:lang w:val="en-GB"/>
          </w:rPr>
          <w:t>| Using cumulative meta-analysis to make research decisions</w:t>
        </w:r>
      </w:ins>
      <w:commentRangeEnd w:id="28"/>
      <w:ins w:id="31" w:author="Matthew Grainger" w:date="2020-01-23T19:48:00Z">
        <w:r w:rsidR="00DF619F">
          <w:rPr>
            <w:rStyle w:val="CommentReference"/>
          </w:rPr>
          <w:commentReference w:id="28"/>
        </w:r>
      </w:ins>
    </w:p>
    <w:p w14:paraId="65DB4081" w14:textId="77777777" w:rsidR="00F027CD" w:rsidRPr="00F027CD" w:rsidRDefault="00F027CD" w:rsidP="00F027CD">
      <w:pPr>
        <w:spacing w:before="240"/>
        <w:jc w:val="both"/>
        <w:rPr>
          <w:ins w:id="32" w:author="Matthew Grainger" w:date="2020-01-23T12:01:00Z"/>
          <w:lang w:val="en-GB"/>
        </w:rPr>
      </w:pPr>
      <w:ins w:id="33" w:author="Matthew Grainger" w:date="2020-01-23T12:01:00Z">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ins>
    </w:p>
    <w:p w14:paraId="274679DE" w14:textId="76BF7C95" w:rsidR="00F027CD" w:rsidRPr="00F97911" w:rsidRDefault="00F027CD">
      <w:pPr>
        <w:pStyle w:val="ListParagraph"/>
        <w:numPr>
          <w:ilvl w:val="0"/>
          <w:numId w:val="1"/>
        </w:numPr>
        <w:spacing w:before="240"/>
        <w:jc w:val="both"/>
        <w:rPr>
          <w:ins w:id="34" w:author="Matthew Grainger" w:date="2020-01-23T12:01:00Z"/>
          <w:lang w:val="en-GB"/>
        </w:rPr>
        <w:pPrChange w:id="35" w:author="Matthew Grainger" w:date="2020-01-23T12:10:00Z">
          <w:pPr>
            <w:spacing w:before="240"/>
            <w:jc w:val="both"/>
          </w:pPr>
        </w:pPrChange>
      </w:pPr>
      <w:ins w:id="36" w:author="Matthew Grainger" w:date="2020-01-23T12:01:00Z">
        <w:r w:rsidRPr="00F97911">
          <w:rPr>
            <w:lang w:val="en-GB"/>
          </w:rPr>
          <w:lastRenderedPageBreak/>
          <w:t>Is there previous knowledge available on this topic?</w:t>
        </w:r>
      </w:ins>
      <w:ins w:id="37" w:author="Matthew Grainger" w:date="2020-01-23T12:08:00Z">
        <w:r w:rsidR="004203C3" w:rsidRPr="00F97911">
          <w:rPr>
            <w:lang w:val="en-GB"/>
          </w:rPr>
          <w:t xml:space="preserve"> Search for systematic reviews, meta-</w:t>
        </w:r>
        <w:r w:rsidR="004203C3" w:rsidRPr="00DF619F">
          <w:rPr>
            <w:lang w:val="en-GB"/>
          </w:rPr>
          <w:t>ana</w:t>
        </w:r>
        <w:r w:rsidR="004203C3" w:rsidRPr="00F97911">
          <w:rPr>
            <w:lang w:val="en-GB"/>
          </w:rPr>
          <w:t>lysis and primary literature.</w:t>
        </w:r>
      </w:ins>
    </w:p>
    <w:p w14:paraId="55BE0DCB" w14:textId="0989A81E" w:rsidR="00F027CD" w:rsidRDefault="00F027CD" w:rsidP="00F027CD">
      <w:pPr>
        <w:spacing w:before="240"/>
        <w:jc w:val="both"/>
        <w:rPr>
          <w:ins w:id="38" w:author="Matthew Grainger" w:date="2020-01-23T12:03:00Z"/>
          <w:lang w:val="en-GB"/>
        </w:rPr>
      </w:pPr>
      <w:ins w:id="39" w:author="Matthew Grainger" w:date="2020-01-23T12:01:00Z">
        <w:r w:rsidRPr="00F027CD">
          <w:rPr>
            <w:lang w:val="en-GB"/>
          </w:rPr>
          <w:t xml:space="preserve">Technological advances over the last two decades have allowed this potential to be explored fully, and well over 150 field studies have sought to answer </w:t>
        </w:r>
      </w:ins>
      <w:ins w:id="40" w:author="Matthew Grainger" w:date="2020-01-24T08:54:00Z">
        <w:r w:rsidR="00237288">
          <w:rPr>
            <w:lang w:val="en-GB"/>
          </w:rPr>
          <w:t>our</w:t>
        </w:r>
      </w:ins>
      <w:ins w:id="41" w:author="Matthew Grainger" w:date="2020-01-23T12:01:00Z">
        <w:r w:rsidRPr="00F027CD">
          <w:rPr>
            <w:lang w:val="en-GB"/>
          </w:rPr>
          <w:t xml:space="preserve"> question. A meta-analysis in 2018</w:t>
        </w:r>
        <w:r w:rsidRPr="00475936">
          <w:rPr>
            <w:vertAlign w:val="superscript"/>
            <w:lang w:val="en-GB"/>
          </w:rPr>
          <w:t>12</w:t>
        </w:r>
        <w:r w:rsidRPr="00F027CD">
          <w:rPr>
            <w:lang w:val="en-GB"/>
          </w:rPr>
          <w:t xml:space="preserve"> explored the pooled effect of these studies using a meta-analytic approach to estimate species richness of birds.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sidRPr="00760FAA">
          <w:rPr>
            <w:vertAlign w:val="superscript"/>
            <w:lang w:val="en-GB"/>
          </w:rPr>
          <w:t>12</w:t>
        </w:r>
        <w:r w:rsidRPr="00F027CD">
          <w:rPr>
            <w:lang w:val="en-GB"/>
          </w:rPr>
          <w:t xml:space="preserve">), it can be inferred that sound recorders can be used to monitor aspects of biodiversity as efficiently as human observers. Twenty-eight primary studies published between 2000 and 2017 were included in the meta-analysis. </w:t>
        </w:r>
      </w:ins>
    </w:p>
    <w:p w14:paraId="06C17451" w14:textId="64A2180F" w:rsidR="00760FAA" w:rsidRPr="00F97911" w:rsidRDefault="00760FAA">
      <w:pPr>
        <w:pStyle w:val="ListParagraph"/>
        <w:numPr>
          <w:ilvl w:val="0"/>
          <w:numId w:val="1"/>
        </w:numPr>
        <w:spacing w:before="240"/>
        <w:jc w:val="both"/>
        <w:rPr>
          <w:ins w:id="42" w:author="Matthew Grainger" w:date="2020-01-23T12:01:00Z"/>
          <w:lang w:val="en-GB"/>
        </w:rPr>
        <w:pPrChange w:id="43" w:author="Matthew Grainger" w:date="2020-01-23T12:11:00Z">
          <w:pPr>
            <w:spacing w:before="240"/>
            <w:jc w:val="both"/>
          </w:pPr>
        </w:pPrChange>
      </w:pPr>
      <w:ins w:id="44" w:author="Matthew Grainger" w:date="2020-01-23T12:03:00Z">
        <w:r w:rsidRPr="00F97911">
          <w:rPr>
            <w:lang w:val="en-GB"/>
          </w:rPr>
          <w:t>Do we need another study to quantify the effect?</w:t>
        </w:r>
      </w:ins>
      <w:ins w:id="45" w:author="Matthew Grainger" w:date="2020-01-23T12:08:00Z">
        <w:r w:rsidR="004203C3" w:rsidRPr="00F97911">
          <w:rPr>
            <w:lang w:val="en-GB"/>
          </w:rPr>
          <w:t xml:space="preserve"> Carry out a</w:t>
        </w:r>
      </w:ins>
      <w:ins w:id="46" w:author="Matthew Grainger" w:date="2020-01-23T12:09:00Z">
        <w:r w:rsidR="004203C3" w:rsidRPr="00F97911">
          <w:rPr>
            <w:lang w:val="en-GB"/>
          </w:rPr>
          <w:t xml:space="preserve">n assessment of the evidence </w:t>
        </w:r>
      </w:ins>
    </w:p>
    <w:p w14:paraId="408458BB" w14:textId="48B1653B" w:rsidR="00F027CD" w:rsidRDefault="00F027CD" w:rsidP="00F027CD">
      <w:pPr>
        <w:spacing w:before="240"/>
        <w:jc w:val="both"/>
        <w:rPr>
          <w:ins w:id="47" w:author="Matthew Grainger" w:date="2020-01-23T12:07:00Z"/>
          <w:lang w:val="en-GB"/>
        </w:rPr>
      </w:pPr>
      <w:ins w:id="48" w:author="Matthew Grainger" w:date="2020-01-23T12:01:00Z">
        <w:r w:rsidRPr="00F027CD">
          <w:rPr>
            <w:lang w:val="en-GB"/>
          </w:rPr>
          <w:t xml:space="preserve">We adapted the analysis of </w:t>
        </w:r>
        <w:r w:rsidRPr="00760FAA">
          <w:rPr>
            <w:vertAlign w:val="superscript"/>
            <w:lang w:val="en-GB"/>
          </w:rPr>
          <w:t>12</w:t>
        </w:r>
        <w:r w:rsidRPr="00F027CD">
          <w:rPr>
            <w:lang w:val="en-GB"/>
          </w:rPr>
          <w:t xml:space="preserve"> to demonstrate the use of cumulative meta-analysis (see supplementary materials). The effect size (</w:t>
        </w:r>
      </w:ins>
      <w:ins w:id="49" w:author="Matthew Grainger" w:date="2020-01-24T10:23:00Z">
        <w:r w:rsidR="00A55201" w:rsidRPr="00F027CD">
          <w:rPr>
            <w:lang w:val="en-GB"/>
          </w:rPr>
          <w:t>i.e.</w:t>
        </w:r>
      </w:ins>
      <w:ins w:id="50" w:author="Matthew Grainger" w:date="2020-01-23T12:01:00Z">
        <w:r w:rsidRPr="00F027CD">
          <w:rPr>
            <w:lang w:val="en-GB"/>
          </w:rPr>
          <w:t xml:space="preserve"> the magnitude of the difference between intervention and control) of studies investigating the difference between autonomous acoustic recorders and human observers in terms of bird species richness estimates was consistently close to 0.07 s</w:t>
        </w:r>
        <w:bookmarkStart w:id="51" w:name="_GoBack"/>
        <w:bookmarkEnd w:id="51"/>
        <w:r w:rsidRPr="00F027CD">
          <w:rPr>
            <w:lang w:val="en-GB"/>
          </w:rPr>
          <w:t>ince 2015 (Figure 1). This means that there was no clear difference between acoustic recorders and human observers on bird point counts. It would be wasteful to fund yet another study that addressed this specific question.</w:t>
        </w:r>
      </w:ins>
    </w:p>
    <w:p w14:paraId="1A7B561B" w14:textId="4DE2E95D" w:rsidR="00650CE6" w:rsidRPr="00F97911" w:rsidRDefault="00650CE6">
      <w:pPr>
        <w:pStyle w:val="ListParagraph"/>
        <w:numPr>
          <w:ilvl w:val="0"/>
          <w:numId w:val="1"/>
        </w:numPr>
        <w:spacing w:before="240"/>
        <w:jc w:val="both"/>
        <w:rPr>
          <w:ins w:id="52" w:author="Matthew Grainger" w:date="2020-01-23T12:07:00Z"/>
          <w:lang w:val="en-GB"/>
        </w:rPr>
        <w:pPrChange w:id="53" w:author="Matthew Grainger" w:date="2020-01-23T12:11:00Z">
          <w:pPr>
            <w:spacing w:before="240"/>
            <w:jc w:val="both"/>
          </w:pPr>
        </w:pPrChange>
      </w:pPr>
      <w:ins w:id="54" w:author="Matthew Grainger" w:date="2020-01-23T12:07:00Z">
        <w:r w:rsidRPr="00F97911">
          <w:rPr>
            <w:lang w:val="en-GB"/>
          </w:rPr>
          <w:t>What next</w:t>
        </w:r>
        <w:r w:rsidR="003F3126" w:rsidRPr="00F97911">
          <w:rPr>
            <w:lang w:val="en-GB"/>
          </w:rPr>
          <w:t>?</w:t>
        </w:r>
      </w:ins>
    </w:p>
    <w:p w14:paraId="59C68C11" w14:textId="68B63D70" w:rsidR="002B4E08" w:rsidRDefault="002B4E08" w:rsidP="003F3126">
      <w:pPr>
        <w:pStyle w:val="NormalWeb"/>
        <w:spacing w:before="0" w:beforeAutospacing="0" w:after="0" w:afterAutospacing="0"/>
        <w:rPr>
          <w:ins w:id="55" w:author="Matthew Grainger" w:date="2020-01-23T12:14:00Z"/>
          <w:rFonts w:ascii="Arial" w:hAnsi="Arial" w:cs="Arial"/>
          <w:color w:val="000000"/>
          <w:sz w:val="22"/>
          <w:szCs w:val="22"/>
        </w:rPr>
      </w:pPr>
    </w:p>
    <w:p w14:paraId="4C850B74" w14:textId="77777777" w:rsidR="00800167" w:rsidRDefault="00800167" w:rsidP="003F3126">
      <w:pPr>
        <w:pStyle w:val="NormalWeb"/>
        <w:spacing w:before="0" w:beforeAutospacing="0" w:after="0" w:afterAutospacing="0"/>
        <w:rPr>
          <w:ins w:id="56" w:author="Matthew Grainger" w:date="2020-01-23T12:15:00Z"/>
          <w:rFonts w:ascii="Arial" w:hAnsi="Arial" w:cs="Arial"/>
          <w:color w:val="000000"/>
          <w:sz w:val="22"/>
          <w:szCs w:val="22"/>
        </w:rPr>
      </w:pPr>
      <w:ins w:id="57" w:author="Matthew Grainger" w:date="2020-01-23T12:14:00Z">
        <w:r>
          <w:rPr>
            <w:rFonts w:ascii="Arial" w:hAnsi="Arial" w:cs="Arial"/>
            <w:color w:val="000000"/>
            <w:sz w:val="22"/>
            <w:szCs w:val="22"/>
          </w:rPr>
          <w:t xml:space="preserve">If you were interested in acoustic sampling as a means to sample bird species richness you could proceed with confidence that using acoustic sampling </w:t>
        </w:r>
      </w:ins>
      <w:ins w:id="58" w:author="Matthew Grainger" w:date="2020-01-23T12:15:00Z">
        <w:r>
          <w:rPr>
            <w:rFonts w:ascii="Arial" w:hAnsi="Arial" w:cs="Arial"/>
            <w:color w:val="000000"/>
            <w:sz w:val="22"/>
            <w:szCs w:val="22"/>
          </w:rPr>
          <w:t xml:space="preserve">is as effective as human observers in the field. </w:t>
        </w:r>
      </w:ins>
    </w:p>
    <w:p w14:paraId="7D5554BD" w14:textId="77777777" w:rsidR="00800167" w:rsidRDefault="00800167" w:rsidP="003F3126">
      <w:pPr>
        <w:pStyle w:val="NormalWeb"/>
        <w:spacing w:before="0" w:beforeAutospacing="0" w:after="0" w:afterAutospacing="0"/>
        <w:rPr>
          <w:ins w:id="59" w:author="Matthew Grainger" w:date="2020-01-23T12:15:00Z"/>
          <w:rFonts w:ascii="Arial" w:hAnsi="Arial" w:cs="Arial"/>
          <w:color w:val="000000"/>
          <w:sz w:val="22"/>
          <w:szCs w:val="22"/>
        </w:rPr>
      </w:pPr>
    </w:p>
    <w:p w14:paraId="68375D18" w14:textId="58DEFB23" w:rsidR="003F3126" w:rsidRDefault="003F3126" w:rsidP="003F3126">
      <w:pPr>
        <w:pStyle w:val="NormalWeb"/>
        <w:spacing w:before="0" w:beforeAutospacing="0" w:after="0" w:afterAutospacing="0"/>
        <w:rPr>
          <w:ins w:id="60" w:author="Matthew Grainger" w:date="2020-01-23T12:07:00Z"/>
        </w:rPr>
      </w:pPr>
      <w:ins w:id="61" w:author="Matthew Grainger" w:date="2020-01-23T12:07:00Z">
        <w:r>
          <w:rPr>
            <w:rFonts w:ascii="Arial" w:hAnsi="Arial" w:cs="Arial"/>
            <w:color w:val="000000"/>
            <w:sz w:val="22"/>
            <w:szCs w:val="22"/>
          </w:rPr>
          <w:t>If you</w:t>
        </w:r>
      </w:ins>
      <w:ins w:id="62" w:author="Matthew Grainger" w:date="2020-01-23T12:11:00Z">
        <w:r w:rsidR="00F97911">
          <w:rPr>
            <w:rFonts w:ascii="Arial" w:hAnsi="Arial" w:cs="Arial"/>
            <w:color w:val="000000"/>
            <w:sz w:val="22"/>
            <w:szCs w:val="22"/>
          </w:rPr>
          <w:t xml:space="preserve"> are </w:t>
        </w:r>
      </w:ins>
      <w:ins w:id="63" w:author="Matthew Grainger" w:date="2020-01-23T12:07:00Z">
        <w:r>
          <w:rPr>
            <w:rFonts w:ascii="Arial" w:hAnsi="Arial" w:cs="Arial"/>
            <w:color w:val="000000"/>
            <w:sz w:val="22"/>
            <w:szCs w:val="22"/>
          </w:rPr>
          <w:t>interested in acoustic sampling specifically you could</w:t>
        </w:r>
      </w:ins>
      <w:ins w:id="64" w:author="Matthew Grainger" w:date="2020-01-23T12:12:00Z">
        <w:r w:rsidR="00F97911">
          <w:rPr>
            <w:rFonts w:ascii="Arial" w:hAnsi="Arial" w:cs="Arial"/>
            <w:color w:val="000000"/>
            <w:sz w:val="22"/>
            <w:szCs w:val="22"/>
          </w:rPr>
          <w:t xml:space="preserve"> look for </w:t>
        </w:r>
      </w:ins>
      <w:ins w:id="65" w:author="Matthew Grainger" w:date="2020-01-23T12:07:00Z">
        <w:r>
          <w:rPr>
            <w:rFonts w:ascii="Arial" w:hAnsi="Arial" w:cs="Arial"/>
            <w:color w:val="000000"/>
            <w:sz w:val="22"/>
            <w:szCs w:val="22"/>
          </w:rPr>
          <w:t xml:space="preserve">substantial anomalies </w:t>
        </w:r>
      </w:ins>
      <w:ins w:id="66" w:author="Matthew Grainger" w:date="2020-01-23T12:12:00Z">
        <w:r w:rsidR="00F97911">
          <w:rPr>
            <w:rFonts w:ascii="Arial" w:hAnsi="Arial" w:cs="Arial"/>
            <w:color w:val="000000"/>
            <w:sz w:val="22"/>
            <w:szCs w:val="22"/>
          </w:rPr>
          <w:t xml:space="preserve">or heterogeneity </w:t>
        </w:r>
      </w:ins>
      <w:ins w:id="67" w:author="Matthew Grainger" w:date="2020-01-23T12:07:00Z">
        <w:r>
          <w:rPr>
            <w:rFonts w:ascii="Arial" w:hAnsi="Arial" w:cs="Arial"/>
            <w:color w:val="000000"/>
            <w:sz w:val="22"/>
            <w:szCs w:val="22"/>
          </w:rPr>
          <w:t>between studies in the meta-analysis and design a study trying to understand these differences</w:t>
        </w:r>
      </w:ins>
      <w:ins w:id="68" w:author="Matthew Grainger" w:date="2020-01-23T12:12:00Z">
        <w:r w:rsidR="00F97911">
          <w:rPr>
            <w:rFonts w:ascii="Arial" w:hAnsi="Arial" w:cs="Arial"/>
            <w:color w:val="000000"/>
            <w:sz w:val="22"/>
            <w:szCs w:val="22"/>
          </w:rPr>
          <w:t xml:space="preserve">. </w:t>
        </w:r>
      </w:ins>
    </w:p>
    <w:p w14:paraId="151F7CDD" w14:textId="77777777" w:rsidR="003F3126" w:rsidRPr="00F027CD" w:rsidRDefault="003F3126" w:rsidP="00F027CD">
      <w:pPr>
        <w:spacing w:before="240"/>
        <w:jc w:val="both"/>
        <w:rPr>
          <w:ins w:id="69" w:author="Matthew Grainger" w:date="2020-01-23T12:01:00Z"/>
          <w:lang w:val="en-GB"/>
        </w:rPr>
      </w:pPr>
    </w:p>
    <w:p w14:paraId="12CE0AAC" w14:textId="283F5A5B" w:rsidR="00242CBB" w:rsidRPr="006741AA" w:rsidRDefault="00242CBB">
      <w:pPr>
        <w:spacing w:before="240"/>
        <w:jc w:val="both"/>
        <w:rPr>
          <w:lang w:val="en-GB"/>
        </w:rPr>
      </w:pPr>
    </w:p>
    <w:p w14:paraId="40BBA1DC" w14:textId="77777777" w:rsidR="00BC4F52" w:rsidRPr="006741AA" w:rsidRDefault="00BC4F52">
      <w:pPr>
        <w:rPr>
          <w:i/>
          <w:lang w:val="en-GB"/>
        </w:rPr>
      </w:pPr>
    </w:p>
    <w:p w14:paraId="793D4FBB" w14:textId="77777777" w:rsidR="00BC4F52" w:rsidRPr="006741AA" w:rsidRDefault="00197D7A">
      <w:pPr>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p>
    <w:p w14:paraId="0C636ABD" w14:textId="57B711D4" w:rsidR="00BC4F52" w:rsidRPr="006741AA" w:rsidRDefault="00197D7A">
      <w:pPr>
        <w:spacing w:before="240" w:after="240"/>
        <w:rPr>
          <w:lang w:val="en-GB"/>
        </w:rPr>
      </w:pPr>
      <w:r w:rsidRPr="006741AA">
        <w:rPr>
          <w:lang w:val="en-GB"/>
        </w:rPr>
        <w:lastRenderedPageBreak/>
        <w:t>4. Nilsen, E. B., Bowler, D. &amp; Linnell, J. D. C. Exploratory and confirmatory conservation research in the open science era (2019). doi:10.32942/osf.io/75a6f</w:t>
      </w:r>
    </w:p>
    <w:p w14:paraId="5D028942" w14:textId="77777777" w:rsidR="00BC4F52" w:rsidRPr="006741AA" w:rsidRDefault="00197D7A">
      <w:pPr>
        <w:spacing w:before="240" w:after="240"/>
        <w:rPr>
          <w:lang w:val="en-GB"/>
        </w:rPr>
      </w:pPr>
      <w:r w:rsidRPr="006741AA">
        <w:rPr>
          <w:lang w:val="en-GB"/>
        </w:rPr>
        <w:t>5. Powers, S. M. &amp; Hampton, S. E. Open science, reproducibility, and transparency in ecology. Ecological applications 29, e01822 (2019).</w:t>
      </w:r>
    </w:p>
    <w:p w14:paraId="45589672" w14:textId="77777777" w:rsidR="00BC4F52" w:rsidRPr="006741AA" w:rsidRDefault="00197D7A">
      <w:pPr>
        <w:spacing w:before="240" w:after="240"/>
        <w:rPr>
          <w:lang w:val="en-GB"/>
        </w:rPr>
      </w:pPr>
      <w:r w:rsidRPr="006741AA">
        <w:rPr>
          <w:lang w:val="en-GB"/>
        </w:rPr>
        <w:t xml:space="preserve">6.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545BE6F4" w:rsidR="00BC4F52" w:rsidRPr="006741AA" w:rsidRDefault="00197D7A">
      <w:pPr>
        <w:spacing w:before="240" w:after="240"/>
        <w:rPr>
          <w:lang w:val="en-GB"/>
        </w:rPr>
      </w:pPr>
      <w:r w:rsidRPr="006741AA">
        <w:rPr>
          <w:lang w:val="en-GB"/>
        </w:rPr>
        <w:t xml:space="preserve">7. Gold, R.,  Whitlock, E., </w:t>
      </w:r>
      <w:proofErr w:type="spellStart"/>
      <w:r w:rsidRPr="006741AA">
        <w:rPr>
          <w:lang w:val="en-GB"/>
        </w:rPr>
        <w:t>Patnode</w:t>
      </w:r>
      <w:proofErr w:type="spellEnd"/>
      <w:r w:rsidRPr="006741AA">
        <w:rPr>
          <w:lang w:val="en-GB"/>
        </w:rPr>
        <w:t>, C.D., McGinnis, P.S., Buckley, D.I., Morris, C. Prioritizing research needs based on a systematic evidence review: a pilot process for engaging stakeholders. Health Expectations, 16: 338-350 (2013).</w:t>
      </w:r>
    </w:p>
    <w:p w14:paraId="2BE6EF54" w14:textId="77777777" w:rsidR="00BC4F52" w:rsidRPr="006741AA" w:rsidRDefault="00197D7A">
      <w:pPr>
        <w:spacing w:before="240" w:after="240"/>
        <w:rPr>
          <w:lang w:val="en-GB"/>
        </w:rPr>
      </w:pPr>
      <w:r w:rsidRPr="006741AA">
        <w:rPr>
          <w:lang w:val="en-GB"/>
        </w:rPr>
        <w:t>8. Saran A, White H. Evidence and gap maps: a comparison of different approaches. Campbell Systematic Reviews,14, 1-38 (2018).</w:t>
      </w:r>
    </w:p>
    <w:p w14:paraId="557826E2" w14:textId="5499A7FC" w:rsidR="00BC4F52" w:rsidRPr="006741AA" w:rsidRDefault="00197D7A">
      <w:pPr>
        <w:spacing w:before="240"/>
        <w:jc w:val="both"/>
        <w:rPr>
          <w:lang w:val="en-GB"/>
        </w:rPr>
      </w:pPr>
      <w:r w:rsidRPr="006741AA">
        <w:rPr>
          <w:lang w:val="en-GB"/>
        </w:rPr>
        <w:t xml:space="preserve">9. Stewart, G. B., Higgins, J. P., </w:t>
      </w:r>
      <w:proofErr w:type="spellStart"/>
      <w:r w:rsidRPr="006741AA">
        <w:rPr>
          <w:lang w:val="en-GB"/>
        </w:rPr>
        <w:t>Schünemann</w:t>
      </w:r>
      <w:proofErr w:type="spellEnd"/>
      <w:r w:rsidRPr="006741AA">
        <w:rPr>
          <w:lang w:val="en-GB"/>
        </w:rPr>
        <w:t xml:space="preserve">, H., &amp; </w:t>
      </w:r>
      <w:proofErr w:type="spellStart"/>
      <w:r w:rsidRPr="006741AA">
        <w:rPr>
          <w:lang w:val="en-GB"/>
        </w:rPr>
        <w:t>Meader</w:t>
      </w:r>
      <w:proofErr w:type="spellEnd"/>
      <w:r w:rsidRPr="006741AA">
        <w:rPr>
          <w:lang w:val="en-GB"/>
        </w:rPr>
        <w:t xml:space="preserve">, N. The use of Bayesian networks to assess the quality of evidence from research synthesis: 1. </w:t>
      </w:r>
      <w:proofErr w:type="spellStart"/>
      <w:r w:rsidRPr="006741AA">
        <w:rPr>
          <w:lang w:val="en-GB"/>
        </w:rPr>
        <w:t>PLoSOne</w:t>
      </w:r>
      <w:proofErr w:type="spellEnd"/>
      <w:r w:rsidRPr="006741AA">
        <w:rPr>
          <w:lang w:val="en-GB"/>
        </w:rPr>
        <w:t>, 10(4), e0114497</w:t>
      </w:r>
      <w:r w:rsidR="00A44448" w:rsidRPr="00A44448">
        <w:rPr>
          <w:lang w:val="en-GB"/>
        </w:rPr>
        <w:t xml:space="preserve"> </w:t>
      </w:r>
      <w:r w:rsidR="00A44448" w:rsidRPr="006741AA">
        <w:rPr>
          <w:lang w:val="en-GB"/>
        </w:rPr>
        <w:t>(2015).</w:t>
      </w:r>
    </w:p>
    <w:p w14:paraId="7D787CDF" w14:textId="77777777" w:rsidR="00BC4F52" w:rsidRPr="006741AA" w:rsidRDefault="00197D7A">
      <w:pPr>
        <w:spacing w:before="240" w:after="240"/>
        <w:rPr>
          <w:lang w:val="en-GB"/>
        </w:rPr>
      </w:pPr>
      <w:r w:rsidRPr="006741AA">
        <w:rPr>
          <w:lang w:val="en-GB"/>
        </w:rPr>
        <w:t>10. Lau, J. et al. Cumulative meta-analysis of therapeutic trials for myocardial infarction. New England Journal of Medicine 327, 248–254 (1992).</w:t>
      </w:r>
    </w:p>
    <w:p w14:paraId="125B6FE0" w14:textId="77777777" w:rsidR="00BC4F52" w:rsidRPr="006741AA" w:rsidRDefault="00197D7A">
      <w:pPr>
        <w:spacing w:before="240"/>
        <w:jc w:val="both"/>
        <w:rPr>
          <w:lang w:val="en-GB"/>
        </w:rPr>
      </w:pPr>
      <w:r w:rsidRPr="006741AA">
        <w:rPr>
          <w:lang w:val="en-GB"/>
        </w:rPr>
        <w:t xml:space="preserve">11.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58DF9766" w14:textId="7552B63B" w:rsidR="00BC4F52" w:rsidRPr="006741AA" w:rsidRDefault="00197D7A">
      <w:pPr>
        <w:spacing w:before="240" w:after="240"/>
        <w:rPr>
          <w:lang w:val="en-GB"/>
        </w:rPr>
      </w:pPr>
      <w:r w:rsidRPr="006741AA">
        <w:rPr>
          <w:lang w:val="en-GB"/>
        </w:rPr>
        <w:t xml:space="preserve">12. Darras, K. et al. Comparing the sampling performance of sound recorders versus point counts in bird surveys: A meta-analysis. Journal of </w:t>
      </w:r>
      <w:r w:rsidR="00A44448">
        <w:rPr>
          <w:lang w:val="en-GB"/>
        </w:rPr>
        <w:t>A</w:t>
      </w:r>
      <w:r w:rsidRPr="006741AA">
        <w:rPr>
          <w:lang w:val="en-GB"/>
        </w:rPr>
        <w:t>pplied ecology 55, 2575–2586 (2018).</w:t>
      </w:r>
    </w:p>
    <w:p w14:paraId="14C018A5" w14:textId="0E198BB2" w:rsidR="00BC4F52" w:rsidRPr="006741AA" w:rsidRDefault="00197D7A">
      <w:pPr>
        <w:spacing w:before="240" w:after="240"/>
        <w:rPr>
          <w:lang w:val="en-GB"/>
        </w:rPr>
      </w:pPr>
      <w:r w:rsidRPr="006741AA">
        <w:rPr>
          <w:lang w:val="en-GB"/>
        </w:rPr>
        <w:t xml:space="preserve">13. </w:t>
      </w:r>
      <w:proofErr w:type="spellStart"/>
      <w:r w:rsidRPr="006741AA">
        <w:rPr>
          <w:lang w:val="en-GB"/>
        </w:rPr>
        <w:t>Leimu</w:t>
      </w:r>
      <w:proofErr w:type="spellEnd"/>
      <w:r w:rsidRPr="006741AA">
        <w:rPr>
          <w:lang w:val="en-GB"/>
        </w:rPr>
        <w:t xml:space="preserve">, R. &amp; </w:t>
      </w:r>
      <w:proofErr w:type="spellStart"/>
      <w:r w:rsidRPr="006741AA">
        <w:rPr>
          <w:lang w:val="en-GB"/>
        </w:rPr>
        <w:t>Koricheva</w:t>
      </w:r>
      <w:proofErr w:type="spellEnd"/>
      <w:r w:rsidRPr="006741AA">
        <w:rPr>
          <w:lang w:val="en-GB"/>
        </w:rPr>
        <w:t xml:space="preserve">, J. Cumulative meta-analysis: a new tool for detection of temporal trends and publication bias in ecology. Proc. R. Soc. </w:t>
      </w:r>
      <w:proofErr w:type="spellStart"/>
      <w:r w:rsidRPr="006741AA">
        <w:rPr>
          <w:lang w:val="en-GB"/>
        </w:rPr>
        <w:t>Lond</w:t>
      </w:r>
      <w:proofErr w:type="spellEnd"/>
      <w:r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287E3DB2" w14:textId="77777777" w:rsidR="00BC4F52" w:rsidRPr="006741AA" w:rsidRDefault="00197D7A">
      <w:pPr>
        <w:spacing w:before="240" w:after="240"/>
        <w:rPr>
          <w:lang w:val="en-GB"/>
        </w:rPr>
      </w:pPr>
      <w:r w:rsidRPr="006741AA">
        <w:rPr>
          <w:lang w:val="en-GB"/>
        </w:rPr>
        <w:t xml:space="preserve">14. Carrick, J., Abdul Rahim, M.S.A.B., Adjei, C., </w:t>
      </w:r>
      <w:proofErr w:type="spellStart"/>
      <w:r w:rsidRPr="006741AA">
        <w:rPr>
          <w:lang w:val="en-GB"/>
        </w:rPr>
        <w:t>Ashraa</w:t>
      </w:r>
      <w:proofErr w:type="spellEnd"/>
      <w:r w:rsidRPr="006741AA">
        <w:rPr>
          <w:lang w:val="en-GB"/>
        </w:rPr>
        <w:t xml:space="preserve"> </w:t>
      </w:r>
      <w:proofErr w:type="spellStart"/>
      <w:r w:rsidRPr="006741AA">
        <w:rPr>
          <w:lang w:val="en-GB"/>
        </w:rPr>
        <w:t>Kalee</w:t>
      </w:r>
      <w:proofErr w:type="spellEnd"/>
      <w:r w:rsidRPr="006741AA">
        <w:rPr>
          <w:lang w:val="en-GB"/>
        </w:rPr>
        <w:t xml:space="preserve">, H.H.H., Banks, S.J., Bolam, F.C., Campos Luna, I.M., Clark, B., </w:t>
      </w:r>
      <w:proofErr w:type="spellStart"/>
      <w:r w:rsidRPr="006741AA">
        <w:rPr>
          <w:lang w:val="en-GB"/>
        </w:rPr>
        <w:t>Cowton</w:t>
      </w:r>
      <w:proofErr w:type="spellEnd"/>
      <w:r w:rsidRPr="006741AA">
        <w:rPr>
          <w:lang w:val="en-GB"/>
        </w:rPr>
        <w:t xml:space="preserve">, J., </w:t>
      </w:r>
      <w:proofErr w:type="spellStart"/>
      <w:r w:rsidRPr="006741AA">
        <w:rPr>
          <w:lang w:val="en-GB"/>
        </w:rPr>
        <w:t>Domingos</w:t>
      </w:r>
      <w:proofErr w:type="spellEnd"/>
      <w:r w:rsidRPr="006741AA">
        <w:rPr>
          <w:lang w:val="en-GB"/>
        </w:rPr>
        <w:t xml:space="preserve">, I.F.N. and </w:t>
      </w:r>
      <w:proofErr w:type="spellStart"/>
      <w:r w:rsidRPr="006741AA">
        <w:rPr>
          <w:lang w:val="en-GB"/>
        </w:rPr>
        <w:t>Golicha</w:t>
      </w:r>
      <w:proofErr w:type="spellEnd"/>
      <w:r w:rsidRPr="006741AA">
        <w:rPr>
          <w:lang w:val="en-GB"/>
        </w:rPr>
        <w:t>, D.D., 2018. Is planting trees the solution to reducing flood risks? Journal of Flood Risk Management, 12, e12484 (2018).</w:t>
      </w:r>
    </w:p>
    <w:p w14:paraId="0E11A1A5" w14:textId="77777777" w:rsidR="00BC4F52" w:rsidRPr="006741AA" w:rsidRDefault="00197D7A">
      <w:pPr>
        <w:spacing w:before="240" w:after="240"/>
        <w:rPr>
          <w:lang w:val="en-GB"/>
        </w:rPr>
      </w:pPr>
      <w:r w:rsidRPr="006741AA">
        <w:rPr>
          <w:lang w:val="en-GB"/>
        </w:rPr>
        <w:t xml:space="preserve">15. Altmann, D.  The scandal of poor medical research. </w:t>
      </w:r>
      <w:proofErr w:type="spellStart"/>
      <w:r w:rsidRPr="006741AA">
        <w:rPr>
          <w:lang w:val="en-GB"/>
        </w:rPr>
        <w:t>Bmj</w:t>
      </w:r>
      <w:proofErr w:type="spellEnd"/>
      <w:r w:rsidRPr="006741AA">
        <w:rPr>
          <w:lang w:val="en-GB"/>
        </w:rPr>
        <w:t xml:space="preserve"> 308, 283 (1994).</w:t>
      </w:r>
    </w:p>
    <w:p w14:paraId="5572F176" w14:textId="77777777" w:rsidR="00BC4F52" w:rsidRPr="006741AA" w:rsidRDefault="00BC4F52">
      <w:pPr>
        <w:rPr>
          <w:lang w:val="en-GB"/>
        </w:rPr>
      </w:pPr>
    </w:p>
    <w:p w14:paraId="35A61063" w14:textId="77777777" w:rsidR="00BC4F52" w:rsidRPr="006741AA" w:rsidRDefault="00BC4F52">
      <w:pPr>
        <w:rPr>
          <w:lang w:val="en-GB"/>
        </w:rPr>
      </w:pPr>
    </w:p>
    <w:p w14:paraId="3ECF7B9C" w14:textId="77777777" w:rsidR="00BC4F52" w:rsidRPr="006741AA" w:rsidRDefault="00197D7A">
      <w:pPr>
        <w:rPr>
          <w:b/>
          <w:lang w:val="en-GB"/>
        </w:rPr>
      </w:pPr>
      <w:r w:rsidRPr="006741AA">
        <w:rPr>
          <w:b/>
          <w:lang w:val="en-GB"/>
        </w:rPr>
        <w:t>Figures</w:t>
      </w:r>
    </w:p>
    <w:p w14:paraId="38C5DAC0" w14:textId="77777777" w:rsidR="00BC4F52" w:rsidRPr="006741AA" w:rsidRDefault="00BC4F52">
      <w:pPr>
        <w:rPr>
          <w:lang w:val="en-GB"/>
        </w:rPr>
      </w:pPr>
    </w:p>
    <w:p w14:paraId="1965D1BE" w14:textId="3E729141" w:rsidR="00BC4F52" w:rsidRPr="006741AA" w:rsidRDefault="00197D7A">
      <w:pPr>
        <w:rPr>
          <w:lang w:val="en-GB"/>
        </w:rPr>
      </w:pPr>
      <w:r w:rsidRPr="006741AA">
        <w:rPr>
          <w:lang w:val="en-GB"/>
        </w:rPr>
        <w:t xml:space="preserve">Figure 1. </w:t>
      </w:r>
      <w:ins w:id="70" w:author="Matthew Grainger" w:date="2020-01-23T11:38:00Z">
        <w:r w:rsidR="0052768B" w:rsidRPr="0052768B">
          <w:rPr>
            <w:lang w:val="en-GB"/>
          </w:rPr>
          <w:t xml:space="preserve">Cumulative forest plot of the meta-analysis of </w:t>
        </w:r>
        <w:r w:rsidR="0052768B" w:rsidRPr="0052768B">
          <w:rPr>
            <w:vertAlign w:val="superscript"/>
            <w:lang w:val="en-GB"/>
          </w:rPr>
          <w:t>12</w:t>
        </w:r>
        <w:r w:rsidR="0052768B" w:rsidRPr="0052768B">
          <w:rPr>
            <w:lang w:val="en-GB"/>
          </w:rPr>
          <w:t xml:space="preserve"> on the difference between human observers and acoustic recorders in terms of species richness. The green line indicates the line of zero effect, the blue dots indicate the cumulative effect size with 95% confidence </w:t>
        </w:r>
        <w:r w:rsidR="0052768B" w:rsidRPr="0052768B">
          <w:rPr>
            <w:lang w:val="en-GB"/>
          </w:rPr>
          <w:lastRenderedPageBreak/>
          <w:t>intervals.</w:t>
        </w:r>
      </w:ins>
      <w:del w:id="71" w:author="Matthew Grainger" w:date="2020-01-23T11:38:00Z">
        <w:r w:rsidRPr="006741AA" w:rsidDel="0052768B">
          <w:rPr>
            <w:lang w:val="en-GB"/>
          </w:rPr>
          <w:delText xml:space="preserve">Cumulative forest plot of the meta-analysis of </w:delText>
        </w:r>
        <w:r w:rsidRPr="006741AA" w:rsidDel="0052768B">
          <w:rPr>
            <w:vertAlign w:val="superscript"/>
            <w:lang w:val="en-GB"/>
          </w:rPr>
          <w:delText>12</w:delText>
        </w:r>
        <w:r w:rsidRPr="006741AA" w:rsidDel="0052768B">
          <w:rPr>
            <w:lang w:val="en-GB"/>
          </w:rPr>
          <w:delText xml:space="preserve"> on the difference between human observers and acoustic recorders in terms of species richness.</w:delText>
        </w:r>
      </w:del>
    </w:p>
    <w:p w14:paraId="722C1F44" w14:textId="77777777" w:rsidR="00BC4F52" w:rsidRPr="006741AA" w:rsidRDefault="00BC4F52">
      <w:pPr>
        <w:rPr>
          <w:lang w:val="en-GB"/>
        </w:rPr>
      </w:pPr>
    </w:p>
    <w:p w14:paraId="21B86B37" w14:textId="175F76D0"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ins w:id="72" w:author="Matthew Grainger" w:date="2020-01-23T11:43:00Z">
        <w:r w:rsidR="009F43D9">
          <w:rPr>
            <w:lang w:val="en-GB"/>
          </w:rPr>
          <w:t>Systematic reviews</w:t>
        </w:r>
      </w:ins>
      <w:ins w:id="73" w:author="Matthew Grainger" w:date="2020-01-23T11:42:00Z">
        <w:r w:rsidR="00D97F80">
          <w:rPr>
            <w:lang w:val="en-GB"/>
          </w:rPr>
          <w:t>,</w:t>
        </w:r>
      </w:ins>
      <w:ins w:id="74" w:author="Matthew Grainger" w:date="2020-01-23T11:43:00Z">
        <w:r w:rsidR="00266532">
          <w:rPr>
            <w:lang w:val="en-GB"/>
          </w:rPr>
          <w:t xml:space="preserve"> systematic maps, meta-anal</w:t>
        </w:r>
      </w:ins>
      <w:ins w:id="75" w:author="Matthew Grainger" w:date="2020-01-23T11:44:00Z">
        <w:r w:rsidR="00266532">
          <w:rPr>
            <w:lang w:val="en-GB"/>
          </w:rPr>
          <w:t>ysis as well as</w:t>
        </w:r>
      </w:ins>
      <w:ins w:id="76" w:author="Matthew Grainger" w:date="2020-01-23T11:42:00Z">
        <w:r w:rsidR="00D97F80">
          <w:rPr>
            <w:lang w:val="en-GB"/>
          </w:rPr>
          <w:t xml:space="preserve"> open science</w:t>
        </w:r>
      </w:ins>
      <w:ins w:id="77" w:author="Matthew Grainger" w:date="2020-01-23T11:44:00Z">
        <w:r w:rsidR="00266532">
          <w:rPr>
            <w:lang w:val="en-GB"/>
          </w:rPr>
          <w:t xml:space="preserve"> principals </w:t>
        </w:r>
      </w:ins>
      <w:ins w:id="78" w:author="Matthew Grainger" w:date="2020-01-23T11:41:00Z">
        <w:r w:rsidR="00E7138D">
          <w:rPr>
            <w:lang w:val="en-GB"/>
          </w:rPr>
          <w:t xml:space="preserve">can </w:t>
        </w:r>
      </w:ins>
      <w:ins w:id="79" w:author="Matthew Grainger" w:date="2020-01-23T11:42:00Z">
        <w:r w:rsidR="00C564F6">
          <w:rPr>
            <w:lang w:val="en-GB"/>
          </w:rPr>
          <w:t xml:space="preserve">help </w:t>
        </w:r>
        <w:r w:rsidR="00D97F80">
          <w:rPr>
            <w:lang w:val="en-GB"/>
          </w:rPr>
          <w:t>in the reduction of waste in all stages of the research process.</w:t>
        </w:r>
      </w:ins>
      <w:r w:rsidRPr="006741AA">
        <w:rPr>
          <w:lang w:val="en-GB"/>
        </w:rPr>
        <w:t xml:space="preserve"> </w:t>
      </w:r>
    </w:p>
    <w:p w14:paraId="3AF5EC08" w14:textId="77777777" w:rsidR="00BC4F52" w:rsidRPr="006741AA" w:rsidRDefault="00BC4F52">
      <w:pPr>
        <w:rPr>
          <w:lang w:val="en-GB"/>
        </w:rPr>
      </w:pPr>
    </w:p>
    <w:p w14:paraId="076CBA96" w14:textId="075BEC70" w:rsidR="00BC4F52" w:rsidRPr="006741AA" w:rsidRDefault="00197D7A">
      <w:pPr>
        <w:rPr>
          <w:lang w:val="en-GB"/>
        </w:rPr>
      </w:pPr>
      <w:r w:rsidRPr="006741AA">
        <w:rPr>
          <w:lang w:val="en-GB"/>
        </w:rPr>
        <w:t>Figure S1. The production of research flows through five stages (blue lines) all of which can lead to research waste</w:t>
      </w:r>
      <w:r w:rsidRPr="006741AA">
        <w:rPr>
          <w:vertAlign w:val="superscript"/>
          <w:lang w:val="en-GB"/>
        </w:rPr>
        <w:t xml:space="preserve">2 </w:t>
      </w:r>
      <w:r w:rsidRPr="006741AA">
        <w:rPr>
          <w:lang w:val="en-GB"/>
        </w:rPr>
        <w:t xml:space="preserve">(red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   </w:t>
      </w:r>
    </w:p>
    <w:p w14:paraId="713ED180" w14:textId="77777777" w:rsidR="00BC4F52" w:rsidRPr="006741AA" w:rsidRDefault="00BC4F52">
      <w:pPr>
        <w:rPr>
          <w:lang w:val="en-GB"/>
        </w:rPr>
      </w:pPr>
    </w:p>
    <w:p w14:paraId="11F80082" w14:textId="77777777" w:rsidR="00BC4F52" w:rsidRPr="006741AA" w:rsidRDefault="00BC4F52">
      <w:pPr>
        <w:rPr>
          <w:lang w:val="en-GB"/>
        </w:rPr>
      </w:pPr>
    </w:p>
    <w:p w14:paraId="72382901" w14:textId="77777777" w:rsidR="00BC4F52" w:rsidRPr="006741AA" w:rsidRDefault="00197D7A">
      <w:pPr>
        <w:rPr>
          <w:lang w:val="en-GB"/>
        </w:rPr>
      </w:pPr>
      <w:r w:rsidRPr="006741AA">
        <w:rPr>
          <w:lang w:val="en-GB"/>
        </w:rPr>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tc>
          <w:tcPr>
            <w:tcW w:w="3120" w:type="dxa"/>
            <w:shd w:val="clear" w:color="auto" w:fill="auto"/>
            <w:tcMar>
              <w:top w:w="100" w:type="dxa"/>
              <w:left w:w="100" w:type="dxa"/>
              <w:bottom w:w="100" w:type="dxa"/>
              <w:right w:w="100" w:type="dxa"/>
            </w:tcMar>
          </w:tcPr>
          <w:p w14:paraId="46868F0D" w14:textId="188CA6FB" w:rsidR="00BC4F52" w:rsidRPr="006741AA" w:rsidRDefault="00197D7A">
            <w:pPr>
              <w:widowControl w:val="0"/>
              <w:spacing w:line="240" w:lineRule="auto"/>
              <w:rPr>
                <w:lang w:val="en-GB"/>
              </w:rPr>
            </w:pPr>
            <w:del w:id="80" w:author="Matthew Grainger" w:date="2020-01-23T11:44:00Z">
              <w:r w:rsidRPr="006741AA" w:rsidDel="005F6A76">
                <w:rPr>
                  <w:lang w:val="en-GB"/>
                </w:rPr>
                <w:delText>Questions relevant to stakeholders</w:delText>
              </w:r>
            </w:del>
            <w:ins w:id="81" w:author="Matthew Grainger" w:date="2020-01-23T11:44:00Z">
              <w:r w:rsidR="005F6A76">
                <w:rPr>
                  <w:lang w:val="en-GB"/>
                </w:rPr>
                <w:t>R</w:t>
              </w:r>
            </w:ins>
            <w:ins w:id="82" w:author="Matthew Grainger" w:date="2020-01-23T11:45:00Z">
              <w:r w:rsidR="005F6A76">
                <w:rPr>
                  <w:lang w:val="en-GB"/>
                </w:rPr>
                <w:t>esearch question</w:t>
              </w:r>
            </w:ins>
            <w:r w:rsidRPr="006741AA">
              <w:rPr>
                <w:lang w:val="en-GB"/>
              </w:rPr>
              <w:t xml:space="preserve">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tc>
          <w:tcPr>
            <w:tcW w:w="3120" w:type="dxa"/>
            <w:shd w:val="clear" w:color="auto" w:fill="auto"/>
            <w:tcMar>
              <w:top w:w="100" w:type="dxa"/>
              <w:left w:w="100" w:type="dxa"/>
              <w:bottom w:w="100" w:type="dxa"/>
              <w:right w:w="100" w:type="dxa"/>
            </w:tcMar>
          </w:tcPr>
          <w:p w14:paraId="2FA34E23" w14:textId="468A0281" w:rsidR="00BC4F52" w:rsidRPr="006741AA" w:rsidRDefault="00197D7A">
            <w:pPr>
              <w:widowControl w:val="0"/>
              <w:spacing w:line="240" w:lineRule="auto"/>
              <w:rPr>
                <w:lang w:val="en-GB"/>
              </w:rPr>
            </w:pPr>
            <w:del w:id="83" w:author="Matthew Grainger" w:date="2020-01-23T11:45:00Z">
              <w:r w:rsidRPr="006741AA" w:rsidDel="00830F0C">
                <w:rPr>
                  <w:lang w:val="en-GB"/>
                </w:rPr>
                <w:delText xml:space="preserve">Appropriate </w:delText>
              </w:r>
            </w:del>
            <w:ins w:id="84" w:author="Matthew Grainger" w:date="2020-01-23T11:45:00Z">
              <w:r w:rsidR="00830F0C">
                <w:rPr>
                  <w:lang w:val="en-GB"/>
                </w:rPr>
                <w:t xml:space="preserve">Study </w:t>
              </w:r>
            </w:ins>
            <w:r w:rsidRPr="006741AA">
              <w:rPr>
                <w:lang w:val="en-GB"/>
              </w:rPr>
              <w:t>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lastRenderedPageBreak/>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lastRenderedPageBreak/>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lastRenderedPageBreak/>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tc>
          <w:tcPr>
            <w:tcW w:w="3120" w:type="dxa"/>
            <w:shd w:val="clear" w:color="auto" w:fill="auto"/>
            <w:tcMar>
              <w:top w:w="100" w:type="dxa"/>
              <w:left w:w="100" w:type="dxa"/>
              <w:bottom w:w="100" w:type="dxa"/>
              <w:right w:w="100" w:type="dxa"/>
            </w:tcMar>
          </w:tcPr>
          <w:p w14:paraId="47B0163B" w14:textId="50B1947F" w:rsidR="00BC4F52" w:rsidRPr="006741AA" w:rsidRDefault="00A11016">
            <w:pPr>
              <w:widowControl w:val="0"/>
              <w:spacing w:line="240" w:lineRule="auto"/>
              <w:rPr>
                <w:lang w:val="en-GB"/>
              </w:rPr>
            </w:pPr>
            <w:ins w:id="85" w:author="Matthew Grainger" w:date="2020-01-23T11:45:00Z">
              <w:r>
                <w:rPr>
                  <w:lang w:val="en-GB"/>
                </w:rPr>
                <w:lastRenderedPageBreak/>
                <w:t>R</w:t>
              </w:r>
            </w:ins>
            <w:del w:id="86" w:author="Matthew Grainger" w:date="2020-01-23T11:45:00Z">
              <w:r w:rsidR="00197D7A" w:rsidRPr="006741AA" w:rsidDel="00A11016">
                <w:rPr>
                  <w:lang w:val="en-GB"/>
                </w:rPr>
                <w:delText>Unbiased r</w:delText>
              </w:r>
            </w:del>
            <w:r w:rsidR="00197D7A" w:rsidRPr="006741AA">
              <w:rPr>
                <w:lang w:val="en-GB"/>
              </w:rPr>
              <w:t>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Hypothesising after the 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t xml:space="preserve">Using systematic reviews, systematic maps, meta-analysis, etc. to shape research priorities. Where good quality evidence is available these should be </w:t>
            </w:r>
            <w:r w:rsidRPr="006741AA">
              <w:rPr>
                <w:lang w:val="en-GB"/>
              </w:rPr>
              <w:lastRenderedPageBreak/>
              <w:t>synthesised providing evidence to relevant stakeholders. Research gaps should be the focus of primary studies.</w:t>
            </w:r>
          </w:p>
        </w:tc>
      </w:tr>
    </w:tbl>
    <w:p w14:paraId="6353CDF7" w14:textId="77777777" w:rsidR="00BC4F52" w:rsidRPr="006741AA" w:rsidRDefault="00BC4F52">
      <w:pPr>
        <w:rPr>
          <w:lang w:val="en-GB"/>
        </w:rPr>
      </w:pPr>
    </w:p>
    <w:p w14:paraId="21115B5E" w14:textId="77777777" w:rsidR="00BC4F52" w:rsidRPr="006741AA" w:rsidRDefault="00BC4F52">
      <w:pPr>
        <w:rPr>
          <w:lang w:val="en-GB"/>
        </w:rPr>
      </w:pPr>
    </w:p>
    <w:p w14:paraId="31EAE86F" w14:textId="77777777" w:rsidR="00BC4F52" w:rsidRPr="006741AA" w:rsidRDefault="00BC4F52">
      <w:pPr>
        <w:rPr>
          <w:lang w:val="en-GB"/>
        </w:rPr>
      </w:pPr>
    </w:p>
    <w:p w14:paraId="1BE3C883" w14:textId="77777777" w:rsidR="00BC4F52" w:rsidRPr="006741AA" w:rsidRDefault="00BC4F52">
      <w:pPr>
        <w:rPr>
          <w:lang w:val="en-GB"/>
        </w:rPr>
      </w:pPr>
    </w:p>
    <w:p w14:paraId="0C90096F" w14:textId="6D8588A7" w:rsidR="00BC4F52" w:rsidRPr="006741AA" w:rsidRDefault="00BC4F52">
      <w:pPr>
        <w:rPr>
          <w:lang w:val="en-GB"/>
        </w:rPr>
      </w:pPr>
    </w:p>
    <w:p w14:paraId="0CC69183" w14:textId="77777777" w:rsidR="00BC4F52" w:rsidRPr="006741AA" w:rsidRDefault="00BC4F52">
      <w:pPr>
        <w:rPr>
          <w:lang w:val="en-GB"/>
        </w:rPr>
      </w:pPr>
    </w:p>
    <w:p w14:paraId="58FE9076" w14:textId="77777777" w:rsidR="00BC4F52" w:rsidRPr="006741AA" w:rsidRDefault="00197D7A">
      <w:pPr>
        <w:rPr>
          <w:lang w:val="en-GB"/>
        </w:rPr>
      </w:pPr>
      <w:r w:rsidRPr="006741AA">
        <w:rPr>
          <w:noProof/>
          <w:lang w:val="en-GB"/>
        </w:rPr>
        <w:drawing>
          <wp:inline distT="114300" distB="114300" distL="114300" distR="114300" wp14:anchorId="102687E8" wp14:editId="31389AA9">
            <wp:extent cx="4572000"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72000" cy="4572000"/>
                    </a:xfrm>
                    <a:prstGeom prst="rect">
                      <a:avLst/>
                    </a:prstGeom>
                    <a:ln/>
                  </pic:spPr>
                </pic:pic>
              </a:graphicData>
            </a:graphic>
          </wp:inline>
        </w:drawing>
      </w:r>
    </w:p>
    <w:p w14:paraId="38F8D94E" w14:textId="77777777" w:rsidR="00BC4F52" w:rsidRPr="006741AA" w:rsidRDefault="00BC4F52">
      <w:pPr>
        <w:rPr>
          <w:lang w:val="en-GB"/>
        </w:rPr>
      </w:pPr>
    </w:p>
    <w:p w14:paraId="3DB56864" w14:textId="77777777" w:rsidR="00BC4F52" w:rsidRPr="006741AA" w:rsidRDefault="00BC4F52">
      <w:pPr>
        <w:rPr>
          <w:lang w:val="en-GB"/>
        </w:rPr>
      </w:pPr>
    </w:p>
    <w:p w14:paraId="7372A31C" w14:textId="77777777" w:rsidR="00BC4F52" w:rsidRPr="006741AA" w:rsidRDefault="00197D7A">
      <w:pPr>
        <w:rPr>
          <w:lang w:val="en-GB"/>
        </w:rPr>
      </w:pPr>
      <w:r w:rsidRPr="006741AA">
        <w:rPr>
          <w:lang w:val="en-GB"/>
        </w:rPr>
        <w:t>Figure 1</w:t>
      </w:r>
    </w:p>
    <w:p w14:paraId="0FE860C3" w14:textId="77777777" w:rsidR="00BC4F52" w:rsidRPr="006741AA" w:rsidRDefault="00BC4F52">
      <w:pPr>
        <w:rPr>
          <w:lang w:val="en-GB"/>
        </w:rPr>
      </w:pPr>
    </w:p>
    <w:p w14:paraId="60D4C86B" w14:textId="77777777" w:rsidR="00BC4F52" w:rsidRPr="006741AA" w:rsidRDefault="00BC4F52">
      <w:pPr>
        <w:rPr>
          <w:lang w:val="en-GB"/>
        </w:rPr>
      </w:pPr>
    </w:p>
    <w:p w14:paraId="5E1997D2" w14:textId="77777777" w:rsidR="00BC4F52" w:rsidRPr="006741AA" w:rsidRDefault="00BC4F52">
      <w:pPr>
        <w:rPr>
          <w:lang w:val="en-GB"/>
        </w:rPr>
      </w:pPr>
    </w:p>
    <w:p w14:paraId="16E24329" w14:textId="77777777" w:rsidR="00BC4F52" w:rsidRPr="006741AA" w:rsidRDefault="00BC4F52">
      <w:pPr>
        <w:rPr>
          <w:lang w:val="en-GB"/>
        </w:rPr>
      </w:pPr>
    </w:p>
    <w:p w14:paraId="013736A4" w14:textId="77777777" w:rsidR="00BC4F52" w:rsidRPr="006741AA" w:rsidRDefault="00BC4F52">
      <w:pPr>
        <w:rPr>
          <w:lang w:val="en-GB"/>
        </w:rPr>
      </w:pPr>
    </w:p>
    <w:p w14:paraId="3E37F4A4" w14:textId="36D8711E" w:rsidR="00BC4F52" w:rsidRPr="006741AA" w:rsidRDefault="006741AA">
      <w:pPr>
        <w:rPr>
          <w:lang w:val="en-GB"/>
        </w:rPr>
      </w:pPr>
      <w:r w:rsidRPr="006741AA">
        <w:rPr>
          <w:noProof/>
          <w:lang w:val="en-GB"/>
        </w:rPr>
        <w:lastRenderedPageBreak/>
        <w:drawing>
          <wp:inline distT="114300" distB="114300" distL="114300" distR="114300" wp14:anchorId="28786EE1" wp14:editId="07B9BB72">
            <wp:extent cx="5943600" cy="619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6197600"/>
                    </a:xfrm>
                    <a:prstGeom prst="rect">
                      <a:avLst/>
                    </a:prstGeom>
                    <a:ln/>
                  </pic:spPr>
                </pic:pic>
              </a:graphicData>
            </a:graphic>
          </wp:inline>
        </w:drawing>
      </w:r>
    </w:p>
    <w:p w14:paraId="03B100DD" w14:textId="77777777" w:rsidR="00BC4F52" w:rsidRPr="006741AA" w:rsidRDefault="00BC4F52">
      <w:pPr>
        <w:rPr>
          <w:lang w:val="en-GB"/>
        </w:rPr>
      </w:pPr>
    </w:p>
    <w:p w14:paraId="2A74AB6C" w14:textId="77777777" w:rsidR="006741AA" w:rsidRPr="006741AA" w:rsidRDefault="006741AA" w:rsidP="006741AA">
      <w:pPr>
        <w:rPr>
          <w:lang w:val="en-GB"/>
        </w:rPr>
      </w:pPr>
      <w:r w:rsidRPr="006741AA">
        <w:rPr>
          <w:lang w:val="en-GB"/>
        </w:rPr>
        <w:t>Figure S1</w:t>
      </w:r>
    </w:p>
    <w:p w14:paraId="387ACF97" w14:textId="77777777" w:rsidR="00BC4F52" w:rsidRPr="006741AA" w:rsidRDefault="00BC4F52">
      <w:pPr>
        <w:rPr>
          <w:lang w:val="en-GB"/>
        </w:rPr>
      </w:pPr>
    </w:p>
    <w:p w14:paraId="5A7A9B43" w14:textId="77777777" w:rsidR="00BC4F52" w:rsidRPr="006741AA" w:rsidRDefault="00BC4F52">
      <w:pPr>
        <w:rPr>
          <w:lang w:val="en-GB"/>
        </w:rPr>
      </w:pPr>
    </w:p>
    <w:p w14:paraId="2CA33727" w14:textId="77777777" w:rsidR="00BC4F52" w:rsidRPr="006741AA" w:rsidRDefault="00BC4F52">
      <w:pPr>
        <w:rPr>
          <w:lang w:val="en-GB"/>
        </w:rPr>
      </w:pPr>
    </w:p>
    <w:p w14:paraId="0C879688" w14:textId="77777777" w:rsidR="00BC4F52" w:rsidRPr="006741AA" w:rsidRDefault="00BC4F52">
      <w:pPr>
        <w:rPr>
          <w:lang w:val="en-GB"/>
        </w:rPr>
      </w:pPr>
    </w:p>
    <w:p w14:paraId="48A69E32" w14:textId="77777777" w:rsidR="00BC4F52" w:rsidRPr="006741AA" w:rsidRDefault="00BC4F52">
      <w:pPr>
        <w:rPr>
          <w:lang w:val="en-GB"/>
        </w:rPr>
      </w:pPr>
    </w:p>
    <w:p w14:paraId="3B0FC63F" w14:textId="77777777" w:rsidR="00BC4F52" w:rsidRPr="006741AA" w:rsidRDefault="00BC4F52">
      <w:pPr>
        <w:rPr>
          <w:lang w:val="en-GB"/>
        </w:rPr>
      </w:pPr>
    </w:p>
    <w:p w14:paraId="67352FCF" w14:textId="77777777" w:rsidR="00BC4F52" w:rsidRPr="006741AA" w:rsidRDefault="00BC4F52">
      <w:pPr>
        <w:rPr>
          <w:lang w:val="en-GB"/>
        </w:rPr>
      </w:pPr>
    </w:p>
    <w:p w14:paraId="7E77F8A1" w14:textId="65197446" w:rsidR="00BC4F52" w:rsidRDefault="00BC4F52">
      <w:pPr>
        <w:rPr>
          <w:lang w:val="en-GB"/>
        </w:rPr>
      </w:pPr>
    </w:p>
    <w:p w14:paraId="1C8E817E" w14:textId="77777777" w:rsidR="006741AA" w:rsidRPr="006741AA" w:rsidRDefault="006741AA">
      <w:pPr>
        <w:rPr>
          <w:lang w:val="en-GB"/>
        </w:rPr>
      </w:pPr>
    </w:p>
    <w:p w14:paraId="5B8A2FEC" w14:textId="77777777" w:rsidR="00BC4F52" w:rsidRPr="006741AA" w:rsidRDefault="00197D7A">
      <w:pPr>
        <w:rPr>
          <w:b/>
          <w:lang w:val="en-GB"/>
        </w:rPr>
      </w:pPr>
      <w:r w:rsidRPr="006741AA">
        <w:rPr>
          <w:b/>
          <w:lang w:val="en-GB"/>
        </w:rPr>
        <w:t>Supplementary Information</w:t>
      </w:r>
    </w:p>
    <w:p w14:paraId="5F5D5F41" w14:textId="77777777" w:rsidR="00BC4F52" w:rsidRPr="006741AA" w:rsidRDefault="00BC4F52">
      <w:pPr>
        <w:rPr>
          <w:lang w:val="en-GB"/>
        </w:rPr>
      </w:pPr>
    </w:p>
    <w:p w14:paraId="1C1C1762" w14:textId="77777777" w:rsidR="00BC4F52" w:rsidRPr="006741AA" w:rsidRDefault="00197D7A">
      <w:pPr>
        <w:rPr>
          <w:i/>
          <w:lang w:val="en-GB"/>
        </w:rPr>
      </w:pPr>
      <w:r w:rsidRPr="006741AA">
        <w:rPr>
          <w:i/>
          <w:lang w:val="en-GB"/>
        </w:rPr>
        <w:t>Methods</w:t>
      </w:r>
    </w:p>
    <w:p w14:paraId="7CB9CB1D" w14:textId="2A30ABF5" w:rsidR="00BC4F52" w:rsidRPr="006741AA" w:rsidRDefault="00197D7A">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w:t>
      </w:r>
      <w:r w:rsidR="006741AA" w:rsidRPr="006741AA">
        <w:rPr>
          <w:lang w:val="en-GB"/>
        </w:rPr>
        <w:t>dependent</w:t>
      </w:r>
      <w:r w:rsidRPr="006741AA">
        <w:rPr>
          <w:lang w:val="en-GB"/>
        </w:rPr>
        <w:t xml:space="preserve">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publication year and plotted using the ggplot2 package in R</w:t>
      </w:r>
      <w:r w:rsidRPr="006741AA">
        <w:rPr>
          <w:vertAlign w:val="superscript"/>
          <w:lang w:val="en-GB"/>
        </w:rPr>
        <w:t>S3</w:t>
      </w:r>
      <w:r w:rsidRPr="006741AA">
        <w:rPr>
          <w:lang w:val="en-GB"/>
        </w:rPr>
        <w:t>. Where a single study provided more than one estimate of effect the order in which the estimates were accumulated was the same as the order presented by</w:t>
      </w:r>
      <w:r w:rsidR="00AD0A28">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https://github.com/DrMattG/Research_waste.</w:t>
      </w:r>
    </w:p>
    <w:p w14:paraId="7EB2006E" w14:textId="77777777" w:rsidR="00BC4F52" w:rsidRPr="006741AA" w:rsidRDefault="00BC4F52">
      <w:pPr>
        <w:rPr>
          <w:lang w:val="en-GB"/>
        </w:rPr>
      </w:pPr>
    </w:p>
    <w:p w14:paraId="0DC7878E" w14:textId="77777777" w:rsidR="00BC4F52" w:rsidRPr="006741AA" w:rsidRDefault="00BC4F52">
      <w:pPr>
        <w:rPr>
          <w:lang w:val="en-GB"/>
        </w:rPr>
      </w:pPr>
    </w:p>
    <w:p w14:paraId="3AA81559" w14:textId="77777777" w:rsidR="00BC4F52" w:rsidRPr="006741AA" w:rsidRDefault="00BC4F52">
      <w:pPr>
        <w:rPr>
          <w:lang w:val="en-GB"/>
        </w:rPr>
      </w:pPr>
    </w:p>
    <w:p w14:paraId="5D47CB1A" w14:textId="77777777" w:rsidR="00BC4F52" w:rsidRPr="006741AA" w:rsidRDefault="00BC4F52">
      <w:pPr>
        <w:rPr>
          <w:lang w:val="en-GB"/>
        </w:rPr>
      </w:pPr>
    </w:p>
    <w:p w14:paraId="26478122" w14:textId="77777777" w:rsidR="00BC4F52" w:rsidRPr="006741AA" w:rsidRDefault="00BC4F52">
      <w:pPr>
        <w:rPr>
          <w:lang w:val="en-GB"/>
        </w:rPr>
      </w:pPr>
    </w:p>
    <w:p w14:paraId="2031C347" w14:textId="77777777" w:rsidR="00BC4F52" w:rsidRPr="006741AA" w:rsidRDefault="00BC4F52">
      <w:pPr>
        <w:rPr>
          <w:lang w:val="en-GB"/>
        </w:rPr>
      </w:pPr>
    </w:p>
    <w:p w14:paraId="301D5109" w14:textId="77777777" w:rsidR="00BC4F52" w:rsidRPr="006741AA" w:rsidRDefault="00197D7A">
      <w:pPr>
        <w:rPr>
          <w:lang w:val="en-GB"/>
        </w:rPr>
      </w:pPr>
      <w:r w:rsidRPr="00C8421D">
        <w:rPr>
          <w:lang w:val="nb-NO"/>
        </w:rPr>
        <w:t xml:space="preserve">S1. Darras, K. et al. </w:t>
      </w:r>
      <w:r w:rsidRPr="006741AA">
        <w:rPr>
          <w:lang w:val="en-GB"/>
        </w:rPr>
        <w:t>Comparing the sampling performance of sound recorders versus point counts in bird surveys: A meta-analysis. Journal of applied ecology 55, 2575–2586 (2018).</w:t>
      </w:r>
    </w:p>
    <w:p w14:paraId="6FBAA2BA" w14:textId="77777777" w:rsidR="00BC4F52" w:rsidRPr="006741AA" w:rsidRDefault="00197D7A">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package. Journal of Statistical Software 36, 1–48 (2010).</w:t>
      </w:r>
    </w:p>
    <w:p w14:paraId="6601BF51" w14:textId="77777777" w:rsidR="00BC4F52" w:rsidRPr="006741AA" w:rsidRDefault="00197D7A">
      <w:pPr>
        <w:rPr>
          <w:lang w:val="en-GB"/>
        </w:rPr>
      </w:pPr>
      <w:r w:rsidRPr="006741AA">
        <w:rPr>
          <w:lang w:val="en-GB"/>
        </w:rPr>
        <w:t>S3. Wickham, H. ggplot2: Elegant graphics for data analysis. (Springer-Verlag New York, 2016).</w:t>
      </w:r>
    </w:p>
    <w:p w14:paraId="6C15691B" w14:textId="77777777" w:rsidR="00BC4F52" w:rsidRPr="006741AA" w:rsidRDefault="00197D7A">
      <w:pPr>
        <w:rPr>
          <w:lang w:val="en-GB"/>
        </w:rPr>
      </w:pPr>
      <w:r w:rsidRPr="006741AA">
        <w:rPr>
          <w:lang w:val="en-GB"/>
        </w:rPr>
        <w:t xml:space="preserve"> </w:t>
      </w:r>
    </w:p>
    <w:p w14:paraId="0C6E131E"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atthew Grainger" w:date="2020-01-23T19:48:00Z" w:initials="MG">
    <w:p w14:paraId="728E66BC" w14:textId="6F71E445" w:rsidR="00DF619F" w:rsidRDefault="00DF619F">
      <w:pPr>
        <w:pStyle w:val="CommentText"/>
      </w:pPr>
      <w:r>
        <w:rPr>
          <w:rStyle w:val="CommentReference"/>
        </w:rPr>
        <w:annotationRef/>
      </w:r>
      <w:r>
        <w:t xml:space="preserve">Should this </w:t>
      </w:r>
      <w:r w:rsidR="009102F0">
        <w:t>fit more in to a work</w:t>
      </w:r>
      <w:r w:rsidR="0086241B">
        <w:t>flow (similar to the subheadings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E66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E66BC" w16cid:durableId="21D476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Grainger">
    <w15:presenceInfo w15:providerId="AD" w15:userId="S::matthew.grainger@nina.no::aca7442b-8dfd-477a-8f06-f53f15474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355A3"/>
    <w:rsid w:val="000456B3"/>
    <w:rsid w:val="000A6BA3"/>
    <w:rsid w:val="001949AF"/>
    <w:rsid w:val="00197D7A"/>
    <w:rsid w:val="001B4A51"/>
    <w:rsid w:val="00210886"/>
    <w:rsid w:val="0021343E"/>
    <w:rsid w:val="00217F8A"/>
    <w:rsid w:val="0022725E"/>
    <w:rsid w:val="00237288"/>
    <w:rsid w:val="00242CBB"/>
    <w:rsid w:val="00266532"/>
    <w:rsid w:val="002819CE"/>
    <w:rsid w:val="002A4E56"/>
    <w:rsid w:val="002B41AF"/>
    <w:rsid w:val="002B4E08"/>
    <w:rsid w:val="002C2FB4"/>
    <w:rsid w:val="0036382F"/>
    <w:rsid w:val="003F3126"/>
    <w:rsid w:val="004203C3"/>
    <w:rsid w:val="004400F6"/>
    <w:rsid w:val="00475936"/>
    <w:rsid w:val="00491C51"/>
    <w:rsid w:val="00497948"/>
    <w:rsid w:val="0052768B"/>
    <w:rsid w:val="005F6A76"/>
    <w:rsid w:val="006137E8"/>
    <w:rsid w:val="00650CE6"/>
    <w:rsid w:val="006741AA"/>
    <w:rsid w:val="0069035B"/>
    <w:rsid w:val="006A0AB4"/>
    <w:rsid w:val="006D1F57"/>
    <w:rsid w:val="00721D37"/>
    <w:rsid w:val="00760FAA"/>
    <w:rsid w:val="007B0DB6"/>
    <w:rsid w:val="007D0606"/>
    <w:rsid w:val="00800167"/>
    <w:rsid w:val="00830F0C"/>
    <w:rsid w:val="0086241B"/>
    <w:rsid w:val="00883F14"/>
    <w:rsid w:val="009102F0"/>
    <w:rsid w:val="0094328A"/>
    <w:rsid w:val="009B32D9"/>
    <w:rsid w:val="009F43D9"/>
    <w:rsid w:val="00A11016"/>
    <w:rsid w:val="00A21DC7"/>
    <w:rsid w:val="00A44448"/>
    <w:rsid w:val="00A55201"/>
    <w:rsid w:val="00AB0670"/>
    <w:rsid w:val="00AD0A28"/>
    <w:rsid w:val="00AE6929"/>
    <w:rsid w:val="00BC4F52"/>
    <w:rsid w:val="00C074FA"/>
    <w:rsid w:val="00C564F6"/>
    <w:rsid w:val="00C8421D"/>
    <w:rsid w:val="00D97F80"/>
    <w:rsid w:val="00DB5E2B"/>
    <w:rsid w:val="00DC30D2"/>
    <w:rsid w:val="00DF619F"/>
    <w:rsid w:val="00DF6371"/>
    <w:rsid w:val="00E43104"/>
    <w:rsid w:val="00E609C4"/>
    <w:rsid w:val="00E7138D"/>
    <w:rsid w:val="00F027CD"/>
    <w:rsid w:val="00F453DB"/>
    <w:rsid w:val="00F70D6C"/>
    <w:rsid w:val="00F71BCC"/>
    <w:rsid w:val="00F97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721D37"/>
    <w:rPr>
      <w:color w:val="0000FF" w:themeColor="hyperlink"/>
      <w:u w:val="single"/>
    </w:rPr>
  </w:style>
  <w:style w:type="character" w:styleId="UnresolvedMention">
    <w:name w:val="Unresolved Mention"/>
    <w:basedOn w:val="DefaultParagraphFont"/>
    <w:uiPriority w:val="99"/>
    <w:semiHidden/>
    <w:unhideWhenUsed/>
    <w:rsid w:val="00721D37"/>
    <w:rPr>
      <w:color w:val="605E5C"/>
      <w:shd w:val="clear" w:color="auto" w:fill="E1DFDD"/>
    </w:rPr>
  </w:style>
  <w:style w:type="paragraph" w:styleId="BalloonText">
    <w:name w:val="Balloon Text"/>
    <w:basedOn w:val="Normal"/>
    <w:link w:val="BalloonTextChar"/>
    <w:uiPriority w:val="99"/>
    <w:semiHidden/>
    <w:unhideWhenUsed/>
    <w:rsid w:val="00527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68B"/>
    <w:rPr>
      <w:rFonts w:ascii="Segoe UI" w:hAnsi="Segoe UI" w:cs="Segoe UI"/>
      <w:sz w:val="18"/>
      <w:szCs w:val="18"/>
    </w:rPr>
  </w:style>
  <w:style w:type="paragraph" w:styleId="NormalWeb">
    <w:name w:val="Normal (Web)"/>
    <w:basedOn w:val="Normal"/>
    <w:uiPriority w:val="99"/>
    <w:semiHidden/>
    <w:unhideWhenUsed/>
    <w:rsid w:val="003F312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97911"/>
    <w:pPr>
      <w:ind w:left="720"/>
      <w:contextualSpacing/>
    </w:pPr>
  </w:style>
  <w:style w:type="character" w:styleId="CommentReference">
    <w:name w:val="annotation reference"/>
    <w:basedOn w:val="DefaultParagraphFont"/>
    <w:uiPriority w:val="99"/>
    <w:semiHidden/>
    <w:unhideWhenUsed/>
    <w:rsid w:val="00DF619F"/>
    <w:rPr>
      <w:sz w:val="16"/>
      <w:szCs w:val="16"/>
    </w:rPr>
  </w:style>
  <w:style w:type="paragraph" w:styleId="CommentText">
    <w:name w:val="annotation text"/>
    <w:basedOn w:val="Normal"/>
    <w:link w:val="CommentTextChar"/>
    <w:uiPriority w:val="99"/>
    <w:semiHidden/>
    <w:unhideWhenUsed/>
    <w:rsid w:val="00DF619F"/>
    <w:pPr>
      <w:spacing w:line="240" w:lineRule="auto"/>
    </w:pPr>
    <w:rPr>
      <w:sz w:val="20"/>
      <w:szCs w:val="20"/>
    </w:rPr>
  </w:style>
  <w:style w:type="character" w:customStyle="1" w:styleId="CommentTextChar">
    <w:name w:val="Comment Text Char"/>
    <w:basedOn w:val="DefaultParagraphFont"/>
    <w:link w:val="CommentText"/>
    <w:uiPriority w:val="99"/>
    <w:semiHidden/>
    <w:rsid w:val="00DF619F"/>
    <w:rPr>
      <w:sz w:val="20"/>
      <w:szCs w:val="20"/>
    </w:rPr>
  </w:style>
  <w:style w:type="paragraph" w:styleId="CommentSubject">
    <w:name w:val="annotation subject"/>
    <w:basedOn w:val="CommentText"/>
    <w:next w:val="CommentText"/>
    <w:link w:val="CommentSubjectChar"/>
    <w:uiPriority w:val="99"/>
    <w:semiHidden/>
    <w:unhideWhenUsed/>
    <w:rsid w:val="00DF619F"/>
    <w:rPr>
      <w:b/>
      <w:bCs/>
    </w:rPr>
  </w:style>
  <w:style w:type="character" w:customStyle="1" w:styleId="CommentSubjectChar">
    <w:name w:val="Comment Subject Char"/>
    <w:basedOn w:val="CommentTextChar"/>
    <w:link w:val="CommentSubject"/>
    <w:uiPriority w:val="99"/>
    <w:semiHidden/>
    <w:rsid w:val="00DF61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ionevidence.com/"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0" ma:contentTypeDescription="Opprett et nytt dokument." ma:contentTypeScope="" ma:versionID="b33ba6bc0536ce46ebd811365a126898">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64b1b942c2819e5a321629ef8acbcacc"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1C7D1F-8616-4567-BA1E-AE74A285B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3B5B6-53B8-44A4-B225-1971825E3729}">
  <ds:schemaRefs>
    <ds:schemaRef ds:uri="http://schemas.microsoft.com/sharepoint/v3/contenttype/forms"/>
  </ds:schemaRefs>
</ds:datastoreItem>
</file>

<file path=customXml/itemProps3.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10</Pages>
  <Words>2834</Words>
  <Characters>16158</Characters>
  <Application>Microsoft Office Word</Application>
  <DocSecurity>0</DocSecurity>
  <Lines>134</Lines>
  <Paragraphs>37</Paragraphs>
  <ScaleCrop>false</ScaleCrop>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64</cp:revision>
  <dcterms:created xsi:type="dcterms:W3CDTF">2020-01-22T09:49:00Z</dcterms:created>
  <dcterms:modified xsi:type="dcterms:W3CDTF">2020-01-24T09:23:00Z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